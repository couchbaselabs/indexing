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9311D" w14:textId="77777777" w:rsidR="001700F8" w:rsidRDefault="001700F8" w:rsidP="00EE1D61">
      <w:pPr>
        <w:pStyle w:val="Title"/>
        <w:ind w:left="720" w:hanging="720"/>
      </w:pPr>
      <w:r>
        <w:t>Secondary Indexes</w:t>
      </w:r>
    </w:p>
    <w:sdt>
      <w:sdtPr>
        <w:rPr>
          <w:rFonts w:asciiTheme="minorHAnsi" w:eastAsiaTheme="minorEastAsia" w:hAnsiTheme="minorHAnsi" w:cstheme="minorBidi"/>
          <w:b w:val="0"/>
          <w:bCs w:val="0"/>
          <w:color w:val="auto"/>
          <w:sz w:val="24"/>
          <w:szCs w:val="24"/>
        </w:rPr>
        <w:id w:val="1412276563"/>
        <w:docPartObj>
          <w:docPartGallery w:val="Table of Contents"/>
          <w:docPartUnique/>
        </w:docPartObj>
      </w:sdtPr>
      <w:sdtEndPr>
        <w:rPr>
          <w:noProof/>
        </w:rPr>
      </w:sdtEndPr>
      <w:sdtContent>
        <w:p w14:paraId="5E2DF3FC" w14:textId="60417918" w:rsidR="001700F8" w:rsidRDefault="001700F8">
          <w:pPr>
            <w:pStyle w:val="TOCHeading"/>
          </w:pPr>
          <w:r>
            <w:t>Contents</w:t>
          </w:r>
        </w:p>
        <w:p w14:paraId="5D9E38B9" w14:textId="77777777" w:rsidR="00BE6FE6" w:rsidRDefault="00931E50">
          <w:pPr>
            <w:pStyle w:val="TOC1"/>
            <w:tabs>
              <w:tab w:val="right" w:leader="dot" w:pos="8630"/>
            </w:tabs>
            <w:rPr>
              <w:rFonts w:asciiTheme="minorHAnsi" w:hAnsiTheme="minorHAnsi"/>
              <w:b w:val="0"/>
              <w:noProof/>
              <w:color w:val="auto"/>
              <w:lang w:eastAsia="ja-JP"/>
            </w:rPr>
          </w:pPr>
          <w:r>
            <w:fldChar w:fldCharType="begin"/>
          </w:r>
          <w:r>
            <w:instrText xml:space="preserve"> TOC \o "1-3" \n </w:instrText>
          </w:r>
          <w:r>
            <w:fldChar w:fldCharType="separate"/>
          </w:r>
          <w:r w:rsidR="00BE6FE6">
            <w:rPr>
              <w:noProof/>
            </w:rPr>
            <w:t>Introduction</w:t>
          </w:r>
        </w:p>
        <w:p w14:paraId="19F2FB15" w14:textId="77777777" w:rsidR="00BE6FE6" w:rsidRDefault="00BE6FE6">
          <w:pPr>
            <w:pStyle w:val="TOC1"/>
            <w:tabs>
              <w:tab w:val="right" w:leader="dot" w:pos="8630"/>
            </w:tabs>
            <w:rPr>
              <w:rFonts w:asciiTheme="minorHAnsi" w:hAnsiTheme="minorHAnsi"/>
              <w:b w:val="0"/>
              <w:noProof/>
              <w:color w:val="auto"/>
              <w:lang w:eastAsia="ja-JP"/>
            </w:rPr>
          </w:pPr>
          <w:r>
            <w:rPr>
              <w:noProof/>
            </w:rPr>
            <w:t>Goals</w:t>
          </w:r>
        </w:p>
        <w:p w14:paraId="1997215C" w14:textId="77777777" w:rsidR="00BE6FE6" w:rsidRDefault="00BE6FE6">
          <w:pPr>
            <w:pStyle w:val="TOC2"/>
            <w:tabs>
              <w:tab w:val="right" w:leader="dot" w:pos="8630"/>
            </w:tabs>
            <w:rPr>
              <w:noProof/>
              <w:sz w:val="24"/>
              <w:szCs w:val="24"/>
              <w:lang w:eastAsia="ja-JP"/>
            </w:rPr>
          </w:pPr>
          <w:r>
            <w:rPr>
              <w:noProof/>
            </w:rPr>
            <w:t>Functional Goals</w:t>
          </w:r>
        </w:p>
        <w:p w14:paraId="55E779E6" w14:textId="77777777" w:rsidR="00BE6FE6" w:rsidRDefault="00BE6FE6">
          <w:pPr>
            <w:pStyle w:val="TOC2"/>
            <w:tabs>
              <w:tab w:val="right" w:leader="dot" w:pos="8630"/>
            </w:tabs>
            <w:rPr>
              <w:noProof/>
              <w:sz w:val="24"/>
              <w:szCs w:val="24"/>
              <w:lang w:eastAsia="ja-JP"/>
            </w:rPr>
          </w:pPr>
          <w:r>
            <w:rPr>
              <w:noProof/>
            </w:rPr>
            <w:t>Performance Goals</w:t>
          </w:r>
        </w:p>
        <w:p w14:paraId="2C3C3E3A" w14:textId="77777777" w:rsidR="00BE6FE6" w:rsidRDefault="00BE6FE6">
          <w:pPr>
            <w:pStyle w:val="TOC2"/>
            <w:tabs>
              <w:tab w:val="right" w:leader="dot" w:pos="8630"/>
            </w:tabs>
            <w:rPr>
              <w:noProof/>
              <w:sz w:val="24"/>
              <w:szCs w:val="24"/>
              <w:lang w:eastAsia="ja-JP"/>
            </w:rPr>
          </w:pPr>
          <w:r>
            <w:rPr>
              <w:noProof/>
            </w:rPr>
            <w:t>Key Assumptions</w:t>
          </w:r>
        </w:p>
        <w:p w14:paraId="1E2C1076" w14:textId="77777777" w:rsidR="00BE6FE6" w:rsidRDefault="00BE6FE6">
          <w:pPr>
            <w:pStyle w:val="TOC1"/>
            <w:tabs>
              <w:tab w:val="right" w:leader="dot" w:pos="8630"/>
            </w:tabs>
            <w:rPr>
              <w:rFonts w:asciiTheme="minorHAnsi" w:hAnsiTheme="minorHAnsi"/>
              <w:b w:val="0"/>
              <w:noProof/>
              <w:color w:val="auto"/>
              <w:lang w:eastAsia="ja-JP"/>
            </w:rPr>
          </w:pPr>
          <w:r>
            <w:rPr>
              <w:noProof/>
            </w:rPr>
            <w:t>Architecture</w:t>
          </w:r>
        </w:p>
        <w:p w14:paraId="1B804D18" w14:textId="77777777" w:rsidR="00BE6FE6" w:rsidRDefault="00BE6FE6">
          <w:pPr>
            <w:pStyle w:val="TOC1"/>
            <w:tabs>
              <w:tab w:val="right" w:leader="dot" w:pos="8630"/>
            </w:tabs>
            <w:rPr>
              <w:rFonts w:asciiTheme="minorHAnsi" w:hAnsiTheme="minorHAnsi"/>
              <w:b w:val="0"/>
              <w:noProof/>
              <w:color w:val="auto"/>
              <w:lang w:eastAsia="ja-JP"/>
            </w:rPr>
          </w:pPr>
          <w:r>
            <w:rPr>
              <w:noProof/>
            </w:rPr>
            <w:t>Design</w:t>
          </w:r>
        </w:p>
        <w:p w14:paraId="241A5D79" w14:textId="77777777" w:rsidR="00BE6FE6" w:rsidRDefault="00BE6FE6">
          <w:pPr>
            <w:pStyle w:val="TOC2"/>
            <w:tabs>
              <w:tab w:val="right" w:leader="dot" w:pos="8630"/>
            </w:tabs>
            <w:rPr>
              <w:noProof/>
              <w:sz w:val="24"/>
              <w:szCs w:val="24"/>
              <w:lang w:eastAsia="ja-JP"/>
            </w:rPr>
          </w:pPr>
          <w:r>
            <w:rPr>
              <w:noProof/>
            </w:rPr>
            <w:t>Projector Component</w:t>
          </w:r>
        </w:p>
        <w:p w14:paraId="2280B6F0" w14:textId="77777777" w:rsidR="00BE6FE6" w:rsidRDefault="00BE6FE6">
          <w:pPr>
            <w:pStyle w:val="TOC3"/>
            <w:tabs>
              <w:tab w:val="right" w:leader="dot" w:pos="8630"/>
            </w:tabs>
            <w:rPr>
              <w:i w:val="0"/>
              <w:noProof/>
              <w:sz w:val="24"/>
              <w:szCs w:val="24"/>
              <w:lang w:eastAsia="ja-JP"/>
            </w:rPr>
          </w:pPr>
          <w:r>
            <w:rPr>
              <w:noProof/>
            </w:rPr>
            <w:t>Responsibility</w:t>
          </w:r>
        </w:p>
        <w:p w14:paraId="3EF6CFB5" w14:textId="77777777" w:rsidR="00BE6FE6" w:rsidRDefault="00BE6FE6">
          <w:pPr>
            <w:pStyle w:val="TOC3"/>
            <w:tabs>
              <w:tab w:val="right" w:leader="dot" w:pos="8630"/>
            </w:tabs>
            <w:rPr>
              <w:i w:val="0"/>
              <w:noProof/>
              <w:sz w:val="24"/>
              <w:szCs w:val="24"/>
              <w:lang w:eastAsia="ja-JP"/>
            </w:rPr>
          </w:pPr>
          <w:r>
            <w:rPr>
              <w:noProof/>
            </w:rPr>
            <w:t>Collaborations</w:t>
          </w:r>
        </w:p>
        <w:p w14:paraId="1D8B2747" w14:textId="77777777" w:rsidR="00BE6FE6" w:rsidRDefault="00BE6FE6">
          <w:pPr>
            <w:pStyle w:val="TOC2"/>
            <w:tabs>
              <w:tab w:val="right" w:leader="dot" w:pos="8630"/>
            </w:tabs>
            <w:rPr>
              <w:noProof/>
              <w:sz w:val="24"/>
              <w:szCs w:val="24"/>
              <w:lang w:eastAsia="ja-JP"/>
            </w:rPr>
          </w:pPr>
          <w:r>
            <w:rPr>
              <w:noProof/>
            </w:rPr>
            <w:t>Router Component</w:t>
          </w:r>
        </w:p>
        <w:p w14:paraId="7E6E7E12" w14:textId="77777777" w:rsidR="00BE6FE6" w:rsidRDefault="00BE6FE6">
          <w:pPr>
            <w:pStyle w:val="TOC3"/>
            <w:tabs>
              <w:tab w:val="right" w:leader="dot" w:pos="8630"/>
            </w:tabs>
            <w:rPr>
              <w:i w:val="0"/>
              <w:noProof/>
              <w:sz w:val="24"/>
              <w:szCs w:val="24"/>
              <w:lang w:eastAsia="ja-JP"/>
            </w:rPr>
          </w:pPr>
          <w:r>
            <w:rPr>
              <w:noProof/>
            </w:rPr>
            <w:t>Responsibility</w:t>
          </w:r>
        </w:p>
        <w:p w14:paraId="6FE769FA" w14:textId="77777777" w:rsidR="00BE6FE6" w:rsidRDefault="00BE6FE6">
          <w:pPr>
            <w:pStyle w:val="TOC3"/>
            <w:tabs>
              <w:tab w:val="right" w:leader="dot" w:pos="8630"/>
            </w:tabs>
            <w:rPr>
              <w:i w:val="0"/>
              <w:noProof/>
              <w:sz w:val="24"/>
              <w:szCs w:val="24"/>
              <w:lang w:eastAsia="ja-JP"/>
            </w:rPr>
          </w:pPr>
          <w:r>
            <w:rPr>
              <w:noProof/>
            </w:rPr>
            <w:t>Collaboration</w:t>
          </w:r>
        </w:p>
        <w:p w14:paraId="1BD99C53" w14:textId="77777777" w:rsidR="00BE6FE6" w:rsidRDefault="00BE6FE6">
          <w:pPr>
            <w:pStyle w:val="TOC2"/>
            <w:tabs>
              <w:tab w:val="right" w:leader="dot" w:pos="8630"/>
            </w:tabs>
            <w:rPr>
              <w:noProof/>
              <w:sz w:val="24"/>
              <w:szCs w:val="24"/>
              <w:lang w:eastAsia="ja-JP"/>
            </w:rPr>
          </w:pPr>
          <w:r>
            <w:rPr>
              <w:noProof/>
            </w:rPr>
            <w:t>Indexer</w:t>
          </w:r>
        </w:p>
        <w:p w14:paraId="064EE36A" w14:textId="77777777" w:rsidR="00BE6FE6" w:rsidRDefault="00BE6FE6">
          <w:pPr>
            <w:pStyle w:val="TOC3"/>
            <w:tabs>
              <w:tab w:val="right" w:leader="dot" w:pos="8630"/>
            </w:tabs>
            <w:rPr>
              <w:i w:val="0"/>
              <w:noProof/>
              <w:sz w:val="24"/>
              <w:szCs w:val="24"/>
              <w:lang w:eastAsia="ja-JP"/>
            </w:rPr>
          </w:pPr>
          <w:r>
            <w:rPr>
              <w:noProof/>
            </w:rPr>
            <w:t>Component</w:t>
          </w:r>
        </w:p>
        <w:p w14:paraId="1B770305" w14:textId="77777777" w:rsidR="00BE6FE6" w:rsidRDefault="00BE6FE6">
          <w:pPr>
            <w:pStyle w:val="TOC3"/>
            <w:tabs>
              <w:tab w:val="right" w:leader="dot" w:pos="8630"/>
            </w:tabs>
            <w:rPr>
              <w:i w:val="0"/>
              <w:noProof/>
              <w:sz w:val="24"/>
              <w:szCs w:val="24"/>
              <w:lang w:eastAsia="ja-JP"/>
            </w:rPr>
          </w:pPr>
          <w:r>
            <w:rPr>
              <w:noProof/>
            </w:rPr>
            <w:t>Responsibility</w:t>
          </w:r>
        </w:p>
        <w:p w14:paraId="3FBBA26B" w14:textId="77777777" w:rsidR="00BE6FE6" w:rsidRDefault="00BE6FE6">
          <w:pPr>
            <w:pStyle w:val="TOC3"/>
            <w:tabs>
              <w:tab w:val="right" w:leader="dot" w:pos="8630"/>
            </w:tabs>
            <w:rPr>
              <w:i w:val="0"/>
              <w:noProof/>
              <w:sz w:val="24"/>
              <w:szCs w:val="24"/>
              <w:lang w:eastAsia="ja-JP"/>
            </w:rPr>
          </w:pPr>
          <w:r>
            <w:rPr>
              <w:noProof/>
            </w:rPr>
            <w:t>Collaboration</w:t>
          </w:r>
        </w:p>
        <w:p w14:paraId="1C52C747" w14:textId="77777777" w:rsidR="00BE6FE6" w:rsidRDefault="00BE6FE6">
          <w:pPr>
            <w:pStyle w:val="TOC1"/>
            <w:tabs>
              <w:tab w:val="right" w:leader="dot" w:pos="8630"/>
            </w:tabs>
            <w:rPr>
              <w:rFonts w:asciiTheme="minorHAnsi" w:hAnsiTheme="minorHAnsi"/>
              <w:b w:val="0"/>
              <w:noProof/>
              <w:color w:val="auto"/>
              <w:lang w:eastAsia="ja-JP"/>
            </w:rPr>
          </w:pPr>
          <w:r>
            <w:rPr>
              <w:noProof/>
            </w:rPr>
            <w:t>Open Issues</w:t>
          </w:r>
        </w:p>
        <w:p w14:paraId="2EB3B18E" w14:textId="77777777" w:rsidR="00BE6FE6" w:rsidRDefault="00BE6FE6">
          <w:pPr>
            <w:pStyle w:val="TOC1"/>
            <w:tabs>
              <w:tab w:val="right" w:leader="dot" w:pos="8630"/>
            </w:tabs>
            <w:rPr>
              <w:rFonts w:asciiTheme="minorHAnsi" w:hAnsiTheme="minorHAnsi"/>
              <w:b w:val="0"/>
              <w:noProof/>
              <w:color w:val="auto"/>
              <w:lang w:eastAsia="ja-JP"/>
            </w:rPr>
          </w:pPr>
          <w:r>
            <w:rPr>
              <w:noProof/>
            </w:rPr>
            <w:t>Acknowledgements</w:t>
          </w:r>
        </w:p>
        <w:p w14:paraId="216C5048" w14:textId="2C63135B" w:rsidR="001700F8" w:rsidRDefault="00931E50">
          <w:r>
            <w:rPr>
              <w:rFonts w:asciiTheme="majorHAnsi" w:hAnsiTheme="majorHAnsi"/>
              <w:color w:val="548DD4"/>
            </w:rPr>
            <w:fldChar w:fldCharType="end"/>
          </w:r>
        </w:p>
      </w:sdtContent>
    </w:sdt>
    <w:p w14:paraId="53509400" w14:textId="77777777" w:rsidR="001700F8" w:rsidRDefault="00FD3791" w:rsidP="00FD3791">
      <w:pPr>
        <w:pStyle w:val="Heading1"/>
      </w:pPr>
      <w:r>
        <w:t>Introduction</w:t>
      </w:r>
    </w:p>
    <w:p w14:paraId="554AA688" w14:textId="27A3898E" w:rsidR="00FD3791" w:rsidRDefault="00B51146">
      <w:r>
        <w:t xml:space="preserve">A secondary index is a structure to accelerate lookups of documents by attributes besides the primary key. </w:t>
      </w:r>
      <w:r w:rsidR="001E3155">
        <w:t xml:space="preserve"> </w:t>
      </w:r>
      <w:r>
        <w:t>Sec</w:t>
      </w:r>
      <w:r w:rsidR="001E3155">
        <w:t>ondary keys need not be unique.</w:t>
      </w:r>
      <w:r w:rsidR="003E529C">
        <w:t xml:space="preserve"> </w:t>
      </w:r>
      <w:r>
        <w:t>Some secondary indexes may offer iteration through secondary keys in collation order.</w:t>
      </w:r>
    </w:p>
    <w:p w14:paraId="2BE383C7" w14:textId="77777777" w:rsidR="001700F8" w:rsidRDefault="001700F8"/>
    <w:p w14:paraId="3EBAEC73" w14:textId="7E965161" w:rsidR="00ED5788" w:rsidRDefault="00ED5788">
      <w:r>
        <w:t xml:space="preserve">In general, a secondary index is a performance optimization feature and should not independently introduce other functionality that is </w:t>
      </w:r>
      <w:r w:rsidR="00302647">
        <w:t>not necessary for implementing the secondary index itself. This decision is to allow the feature to have clear goals so appropriate tradeoffs can be made to meet them.</w:t>
      </w:r>
    </w:p>
    <w:p w14:paraId="52433100" w14:textId="77777777" w:rsidR="001700F8" w:rsidRDefault="001700F8" w:rsidP="001700F8">
      <w:pPr>
        <w:pStyle w:val="Heading1"/>
      </w:pPr>
      <w:r>
        <w:t>Goals</w:t>
      </w:r>
    </w:p>
    <w:p w14:paraId="17024308" w14:textId="77777777" w:rsidR="001700F8" w:rsidRDefault="001700F8" w:rsidP="001700F8">
      <w:pPr>
        <w:pStyle w:val="Heading2"/>
      </w:pPr>
      <w:r>
        <w:t>Functional Goals</w:t>
      </w:r>
    </w:p>
    <w:p w14:paraId="22F36352" w14:textId="06936377" w:rsidR="00302647" w:rsidRDefault="00302647" w:rsidP="001700F8">
      <w:r>
        <w:t>The following are the main functional goals for the project:</w:t>
      </w:r>
    </w:p>
    <w:p w14:paraId="6E3618D4" w14:textId="77777777" w:rsidR="00302647" w:rsidRDefault="00302647" w:rsidP="00302647">
      <w:pPr>
        <w:pStyle w:val="ListParagraph"/>
        <w:numPr>
          <w:ilvl w:val="0"/>
          <w:numId w:val="1"/>
        </w:numPr>
      </w:pPr>
      <w:r>
        <w:lastRenderedPageBreak/>
        <w:t>The index infrastructure should be able to build indexes and maintain them using UPR subscriptions.</w:t>
      </w:r>
    </w:p>
    <w:p w14:paraId="7C7D650E" w14:textId="77777777" w:rsidR="00302647" w:rsidRDefault="00302647" w:rsidP="001700F8"/>
    <w:p w14:paraId="1555ACF5" w14:textId="2C636744" w:rsidR="00342F04" w:rsidRDefault="00342F04" w:rsidP="00302647">
      <w:pPr>
        <w:pStyle w:val="ListParagraph"/>
        <w:numPr>
          <w:ilvl w:val="0"/>
          <w:numId w:val="1"/>
        </w:numPr>
      </w:pPr>
      <w:r>
        <w:t xml:space="preserve">The secondary index framework must be capable of handling a variety of indexing structures, such as B-Trees, Bloom Filters, Perfect Hashes etc. </w:t>
      </w:r>
    </w:p>
    <w:p w14:paraId="3A781408" w14:textId="77777777" w:rsidR="001700F8" w:rsidRDefault="001700F8" w:rsidP="001700F8"/>
    <w:p w14:paraId="2BA53E04" w14:textId="77777777" w:rsidR="001700F8" w:rsidRDefault="001700F8" w:rsidP="001700F8">
      <w:pPr>
        <w:pStyle w:val="Heading2"/>
      </w:pPr>
      <w:r>
        <w:t>Performance Goals</w:t>
      </w:r>
    </w:p>
    <w:p w14:paraId="124669C5" w14:textId="77777777" w:rsidR="00302647" w:rsidRDefault="00344CF1" w:rsidP="00302647">
      <w:pPr>
        <w:pStyle w:val="ListParagraph"/>
        <w:numPr>
          <w:ilvl w:val="0"/>
          <w:numId w:val="2"/>
        </w:numPr>
      </w:pPr>
      <w:r>
        <w:t xml:space="preserve">When all components of the </w:t>
      </w:r>
      <w:r w:rsidR="005B403B">
        <w:t xml:space="preserve">secondary </w:t>
      </w:r>
      <w:r>
        <w:t xml:space="preserve">index are run on a single commodity node with SSD, in 150% DGM scenario, </w:t>
      </w:r>
      <w:r w:rsidR="0082706C">
        <w:t>the node</w:t>
      </w:r>
      <w:r>
        <w:t xml:space="preserve"> should capable of achieving 25,000 operations per second per node. </w:t>
      </w:r>
    </w:p>
    <w:p w14:paraId="6A1B987E" w14:textId="77777777" w:rsidR="00302647" w:rsidRDefault="00302647" w:rsidP="00302647">
      <w:pPr>
        <w:pStyle w:val="ListParagraph"/>
      </w:pPr>
    </w:p>
    <w:p w14:paraId="0B6C8F7C" w14:textId="3254610A" w:rsidR="00344CF1" w:rsidRDefault="00344CF1" w:rsidP="00302647">
      <w:pPr>
        <w:pStyle w:val="ListParagraph"/>
      </w:pPr>
      <w:r>
        <w:t>These operations can be a balanced mixture of inserts, reads, writes and deletes. When the workload is skewed towards inserts, writes, deletes, the total performance should stay the same or increase.</w:t>
      </w:r>
    </w:p>
    <w:p w14:paraId="6FFB8D2C" w14:textId="77777777" w:rsidR="001700F8" w:rsidRDefault="001700F8" w:rsidP="001700F8"/>
    <w:p w14:paraId="06D459DA" w14:textId="77777777" w:rsidR="00302647" w:rsidRDefault="000509E2" w:rsidP="00302647">
      <w:pPr>
        <w:pStyle w:val="ListParagraph"/>
        <w:numPr>
          <w:ilvl w:val="0"/>
          <w:numId w:val="2"/>
        </w:numPr>
      </w:pPr>
      <w:r>
        <w:t xml:space="preserve">To the extent possible, performance should scale linearly with </w:t>
      </w:r>
      <w:r w:rsidR="00302647">
        <w:t xml:space="preserve">number of nodes dedicated for </w:t>
      </w:r>
      <w:r>
        <w:t>index</w:t>
      </w:r>
      <w:r w:rsidR="00302647">
        <w:t>ing, both for reads and writes.</w:t>
      </w:r>
    </w:p>
    <w:p w14:paraId="3DDCB7FD" w14:textId="77777777" w:rsidR="00302647" w:rsidRDefault="00302647" w:rsidP="00302647">
      <w:pPr>
        <w:pStyle w:val="ListParagraph"/>
      </w:pPr>
    </w:p>
    <w:p w14:paraId="641D3024" w14:textId="12C24D49" w:rsidR="000509E2" w:rsidRDefault="000509E2" w:rsidP="00302647">
      <w:pPr>
        <w:pStyle w:val="ListParagraph"/>
      </w:pPr>
      <w:r>
        <w:t xml:space="preserve">However, it </w:t>
      </w:r>
      <w:r w:rsidR="00302647">
        <w:t>assumed that the number of nodes dedicated to index is significantly smaller than nodes dedicated for data storage, and the size of attributes indexes is a small slice of the full document.</w:t>
      </w:r>
    </w:p>
    <w:p w14:paraId="632AEE51" w14:textId="77777777" w:rsidR="004459D9" w:rsidRDefault="004459D9" w:rsidP="004459D9"/>
    <w:p w14:paraId="348ACEA8" w14:textId="4ACF84A1" w:rsidR="00F13C04" w:rsidRDefault="004459D9" w:rsidP="00931E50">
      <w:pPr>
        <w:pStyle w:val="Heading2"/>
      </w:pPr>
      <w:r>
        <w:t>Key Assumptions</w:t>
      </w:r>
    </w:p>
    <w:p w14:paraId="4C26C03F" w14:textId="11452F15" w:rsidR="00F13C04" w:rsidRDefault="00F13C04" w:rsidP="00F13C04">
      <w:pPr>
        <w:pStyle w:val="ListParagraph"/>
        <w:numPr>
          <w:ilvl w:val="0"/>
          <w:numId w:val="3"/>
        </w:numPr>
      </w:pPr>
      <w:r>
        <w:t>Number of nodes dedicated for indexing is much smaller than total number of nodes in the system holding the actual documents</w:t>
      </w:r>
    </w:p>
    <w:p w14:paraId="73FC2A7E" w14:textId="77777777" w:rsidR="00F13C04" w:rsidRDefault="00F13C04" w:rsidP="00F13C04">
      <w:pPr>
        <w:pStyle w:val="ListParagraph"/>
      </w:pPr>
    </w:p>
    <w:p w14:paraId="1E111AFD" w14:textId="055A6580" w:rsidR="00F13C04" w:rsidRDefault="00F13C04" w:rsidP="00F13C04">
      <w:pPr>
        <w:pStyle w:val="ListParagraph"/>
        <w:numPr>
          <w:ilvl w:val="0"/>
          <w:numId w:val="3"/>
        </w:numPr>
      </w:pPr>
      <w:r>
        <w:t>Secondary indexes cover only a small slice of the full document, and cardinality of the index does not exceed cardinality of the bucket.</w:t>
      </w:r>
    </w:p>
    <w:p w14:paraId="5CC46348" w14:textId="77777777" w:rsidR="00F13C04" w:rsidRDefault="00F13C04" w:rsidP="00F13C04"/>
    <w:p w14:paraId="2BF72061" w14:textId="6FEBED35" w:rsidR="00F13C04" w:rsidRDefault="00B24D53" w:rsidP="00F13C04">
      <w:pPr>
        <w:pStyle w:val="ListParagraph"/>
        <w:numPr>
          <w:ilvl w:val="0"/>
          <w:numId w:val="3"/>
        </w:numPr>
      </w:pPr>
      <w:r>
        <w:t>When a tradeoff must be made, write throughput (insert, update, delete) is more important than read throughput.</w:t>
      </w:r>
    </w:p>
    <w:p w14:paraId="044B613B" w14:textId="77777777" w:rsidR="00BF59F3" w:rsidRDefault="00BF59F3" w:rsidP="00BF59F3"/>
    <w:p w14:paraId="0B457FFA" w14:textId="332F3DC4" w:rsidR="00BF59F3" w:rsidRPr="004459D9" w:rsidRDefault="00BF59F3" w:rsidP="00F13C04">
      <w:pPr>
        <w:pStyle w:val="ListParagraph"/>
        <w:numPr>
          <w:ilvl w:val="0"/>
          <w:numId w:val="3"/>
        </w:numPr>
      </w:pPr>
      <w:r>
        <w:t>Choosing and composing indexes is the role of the query planner and optimizer and not directly functionality of the index itself.</w:t>
      </w:r>
    </w:p>
    <w:p w14:paraId="2063B4B7" w14:textId="77777777" w:rsidR="001700F8" w:rsidRDefault="001700F8" w:rsidP="001700F8">
      <w:pPr>
        <w:pStyle w:val="Heading1"/>
      </w:pPr>
      <w:r>
        <w:t>Architecture</w:t>
      </w:r>
    </w:p>
    <w:p w14:paraId="2C18A154" w14:textId="77777777" w:rsidR="001700F8" w:rsidRDefault="001700F8" w:rsidP="001700F8"/>
    <w:p w14:paraId="0247DD41" w14:textId="77777777" w:rsidR="00C26482" w:rsidRDefault="00C26482" w:rsidP="001700F8"/>
    <w:p w14:paraId="19FFB825" w14:textId="77777777" w:rsidR="00C26482" w:rsidRDefault="00C26482" w:rsidP="001700F8"/>
    <w:p w14:paraId="02481965" w14:textId="4675B051" w:rsidR="00C26482" w:rsidRDefault="00C26482" w:rsidP="00C26482">
      <w:pPr>
        <w:pStyle w:val="Heading1"/>
      </w:pPr>
      <w:r>
        <w:lastRenderedPageBreak/>
        <w:t>Design</w:t>
      </w:r>
    </w:p>
    <w:p w14:paraId="47F1ECFB" w14:textId="261D91BE" w:rsidR="001700F8" w:rsidRDefault="001700F8" w:rsidP="00C26482">
      <w:pPr>
        <w:pStyle w:val="Heading2"/>
      </w:pPr>
      <w:r>
        <w:t>Projector</w:t>
      </w:r>
    </w:p>
    <w:p w14:paraId="73127E25" w14:textId="76709E0A" w:rsidR="001700F8" w:rsidRDefault="001246FB" w:rsidP="001700F8">
      <w:pPr>
        <w:pStyle w:val="Heading3"/>
      </w:pPr>
      <w:r>
        <w:t>Responsibility</w:t>
      </w:r>
    </w:p>
    <w:p w14:paraId="277E37B8" w14:textId="659AC3C1" w:rsidR="001700F8" w:rsidRDefault="00931E50" w:rsidP="001700F8">
      <w:r>
        <w:t>The project</w:t>
      </w:r>
      <w:r w:rsidR="00C8166C">
        <w:t>or is responsible for taking the document stream and extracting relevant attributes of interest</w:t>
      </w:r>
      <w:r w:rsidR="00F938C1">
        <w:t>, evaluating expressions and pushing</w:t>
      </w:r>
      <w:r w:rsidR="00DD72C7">
        <w:t xml:space="preserve"> results to </w:t>
      </w:r>
      <w:r w:rsidR="00F938C1">
        <w:t>the router.</w:t>
      </w:r>
    </w:p>
    <w:p w14:paraId="302C6570" w14:textId="19313FD0" w:rsidR="001700F8" w:rsidRDefault="001700F8" w:rsidP="001700F8">
      <w:pPr>
        <w:pStyle w:val="Heading3"/>
      </w:pPr>
      <w:r>
        <w:t>Collaboration</w:t>
      </w:r>
      <w:r w:rsidR="00C202E1">
        <w:t>s</w:t>
      </w:r>
    </w:p>
    <w:p w14:paraId="07DD5016" w14:textId="128AAA06" w:rsidR="00DD72C7" w:rsidRDefault="00DD72C7" w:rsidP="00DD72C7">
      <w:r>
        <w:t>This component collaborates with:</w:t>
      </w:r>
    </w:p>
    <w:p w14:paraId="50561C5B" w14:textId="77777777" w:rsidR="00DD72C7" w:rsidRDefault="00DD72C7" w:rsidP="00DD72C7"/>
    <w:p w14:paraId="6697FE91" w14:textId="66FCF0CD" w:rsidR="001B2D78" w:rsidRDefault="001B2D78" w:rsidP="001B2D78">
      <w:pPr>
        <w:pStyle w:val="ListParagraph"/>
        <w:numPr>
          <w:ilvl w:val="0"/>
          <w:numId w:val="4"/>
        </w:numPr>
      </w:pPr>
      <w:r>
        <w:t>Router: The projector pushes the results to router to stream it to the indexer nodes. It may also obtain its state by querying indexer nodes via the router.</w:t>
      </w:r>
    </w:p>
    <w:p w14:paraId="4C152588" w14:textId="700DDD49" w:rsidR="00DD72C7" w:rsidRDefault="001B2D78" w:rsidP="001B2D78">
      <w:pPr>
        <w:pStyle w:val="ListParagraph"/>
      </w:pPr>
      <w:r>
        <w:t xml:space="preserve"> </w:t>
      </w:r>
    </w:p>
    <w:p w14:paraId="62A457B2" w14:textId="5EEF26D7" w:rsidR="001B2D78" w:rsidRDefault="001B2D78" w:rsidP="001B2D78">
      <w:pPr>
        <w:pStyle w:val="ListParagraph"/>
        <w:numPr>
          <w:ilvl w:val="0"/>
          <w:numId w:val="4"/>
        </w:numPr>
      </w:pPr>
      <w:r>
        <w:t>UPR: The node needs to talk to KV storage via UPR to obtain the initial set of documents to build the index, and the mutation stream to keep it up-to-date.</w:t>
      </w:r>
    </w:p>
    <w:p w14:paraId="205AAF72" w14:textId="77777777" w:rsidR="002E6B7F" w:rsidRDefault="002E6B7F" w:rsidP="002E6B7F"/>
    <w:p w14:paraId="10AEE382" w14:textId="0FE03361" w:rsidR="002E6B7F" w:rsidRDefault="002E6B7F" w:rsidP="001B2D78">
      <w:pPr>
        <w:pStyle w:val="ListParagraph"/>
        <w:numPr>
          <w:ilvl w:val="0"/>
          <w:numId w:val="4"/>
        </w:numPr>
      </w:pPr>
      <w:r>
        <w:t>Cluste</w:t>
      </w:r>
      <w:r w:rsidR="006B61D8">
        <w:t>r Manager: To know which</w:t>
      </w:r>
      <w:r>
        <w:t xml:space="preserve"> UPR streams to subscribe to from a given data node</w:t>
      </w:r>
      <w:r w:rsidR="006B61D8">
        <w:t xml:space="preserve"> in the cluster</w:t>
      </w:r>
      <w:r>
        <w:t>.</w:t>
      </w:r>
    </w:p>
    <w:p w14:paraId="5E969EB9" w14:textId="77777777" w:rsidR="006A3DD3" w:rsidRDefault="006A3DD3" w:rsidP="006A3DD3"/>
    <w:p w14:paraId="121584DC" w14:textId="0B00F272" w:rsidR="006A3DD3" w:rsidRDefault="006A3DD3" w:rsidP="001B2D78">
      <w:pPr>
        <w:pStyle w:val="ListParagraph"/>
        <w:numPr>
          <w:ilvl w:val="0"/>
          <w:numId w:val="4"/>
        </w:numPr>
      </w:pPr>
      <w:r>
        <w:t>Index Manager: To know index definitions</w:t>
      </w:r>
      <w:r w:rsidR="00E458C0">
        <w:t xml:space="preserve"> and routers</w:t>
      </w:r>
    </w:p>
    <w:p w14:paraId="05F0322E" w14:textId="77777777" w:rsidR="00F938C1" w:rsidRDefault="00F938C1" w:rsidP="001700F8"/>
    <w:p w14:paraId="1140B8CF" w14:textId="3D5931F9" w:rsidR="00336642" w:rsidRDefault="00DE2F98" w:rsidP="009D3423">
      <w:pPr>
        <w:pStyle w:val="Heading2"/>
      </w:pPr>
      <w:r>
        <w:t>Decisions</w:t>
      </w:r>
    </w:p>
    <w:p w14:paraId="266CE1DC" w14:textId="433537F9" w:rsidR="006E31FA" w:rsidRDefault="009D3423" w:rsidP="00336642">
      <w:pPr>
        <w:pStyle w:val="ListParagraph"/>
        <w:numPr>
          <w:ilvl w:val="0"/>
          <w:numId w:val="5"/>
        </w:numPr>
      </w:pPr>
      <w:r>
        <w:t>Projector will use the largest applicable subset of Query Engine expression language and share the expression evaluation module from the Query Engine.</w:t>
      </w:r>
    </w:p>
    <w:p w14:paraId="1C4DB88E" w14:textId="77777777" w:rsidR="00336642" w:rsidRDefault="00336642" w:rsidP="00336642"/>
    <w:p w14:paraId="5374634C" w14:textId="2789DC19" w:rsidR="002B4B1E" w:rsidRDefault="009D3423" w:rsidP="00336642">
      <w:pPr>
        <w:pStyle w:val="ListParagraph"/>
        <w:numPr>
          <w:ilvl w:val="0"/>
          <w:numId w:val="5"/>
        </w:numPr>
      </w:pPr>
      <w:r>
        <w:t>The projector component will run on the KV node in the initial version</w:t>
      </w:r>
      <w:r w:rsidR="002B4B1E">
        <w:t xml:space="preserve"> (deployment choice)</w:t>
      </w:r>
      <w:r>
        <w:t>, but</w:t>
      </w:r>
      <w:r w:rsidR="002B4B1E">
        <w:t xml:space="preserve"> will be</w:t>
      </w:r>
      <w:r>
        <w:t xml:space="preserve"> </w:t>
      </w:r>
      <w:r w:rsidR="002B4B1E">
        <w:t>functionally capable of running on any node.</w:t>
      </w:r>
    </w:p>
    <w:p w14:paraId="6ECD7C87" w14:textId="77777777" w:rsidR="002B4B1E" w:rsidRDefault="002B4B1E" w:rsidP="002B4B1E"/>
    <w:p w14:paraId="571A505D" w14:textId="70BACD46" w:rsidR="002B4B1E" w:rsidRDefault="000616C4" w:rsidP="00336642">
      <w:pPr>
        <w:pStyle w:val="ListParagraph"/>
        <w:numPr>
          <w:ilvl w:val="0"/>
          <w:numId w:val="5"/>
        </w:numPr>
      </w:pPr>
      <w:r>
        <w:t>The output of projector node will not use UPR</w:t>
      </w:r>
      <w:r w:rsidR="001F4FA2">
        <w:t xml:space="preserve"> to transport its output to router component. An internal protocol will be used.</w:t>
      </w:r>
    </w:p>
    <w:p w14:paraId="4961E852" w14:textId="77777777" w:rsidR="001F4FA2" w:rsidRDefault="001F4FA2" w:rsidP="001F4FA2"/>
    <w:p w14:paraId="2CA27DA4" w14:textId="4C94C176" w:rsidR="001F4FA2" w:rsidRDefault="001F4FA2" w:rsidP="00336642">
      <w:pPr>
        <w:pStyle w:val="ListParagraph"/>
        <w:numPr>
          <w:ilvl w:val="0"/>
          <w:numId w:val="5"/>
        </w:numPr>
      </w:pPr>
      <w:r>
        <w:t>Sockets will be used for transport to router. When collocated and on Unix platforms, Unix Domain Sockets will be used.</w:t>
      </w:r>
    </w:p>
    <w:p w14:paraId="5BE0580B" w14:textId="77777777" w:rsidR="002B4B1E" w:rsidRDefault="002B4B1E" w:rsidP="002B4B1E"/>
    <w:p w14:paraId="3E5793EF" w14:textId="07EBFDA3" w:rsidR="001700F8" w:rsidRDefault="001700F8" w:rsidP="00BE6FE6">
      <w:pPr>
        <w:pStyle w:val="Heading2"/>
      </w:pPr>
      <w:r>
        <w:t>Router</w:t>
      </w:r>
    </w:p>
    <w:p w14:paraId="59E3D3B3" w14:textId="190CEF22" w:rsidR="001700F8" w:rsidRDefault="001246FB" w:rsidP="001700F8">
      <w:pPr>
        <w:pStyle w:val="Heading3"/>
      </w:pPr>
      <w:r>
        <w:t>Responsibility</w:t>
      </w:r>
    </w:p>
    <w:p w14:paraId="143D6C25" w14:textId="2CD89A1B" w:rsidR="001700F8" w:rsidRDefault="00F938C1" w:rsidP="001700F8">
      <w:r>
        <w:t xml:space="preserve">The router is responsible for directing the output of </w:t>
      </w:r>
      <w:r w:rsidR="00EC592B">
        <w:t xml:space="preserve">projector to the indexer nodes. A simple router could just broadcast every entry to every index node. A complex router may </w:t>
      </w:r>
      <w:r w:rsidR="00A41BA2">
        <w:t>track indexer node state and minimize the update messages on the network.</w:t>
      </w:r>
    </w:p>
    <w:p w14:paraId="72B4C1A4" w14:textId="77777777" w:rsidR="00EC592B" w:rsidRDefault="00EC592B" w:rsidP="001700F8"/>
    <w:p w14:paraId="721CC359" w14:textId="77777777" w:rsidR="00F938C1" w:rsidRDefault="00F938C1" w:rsidP="001700F8"/>
    <w:p w14:paraId="136A936C" w14:textId="391B40AD" w:rsidR="001700F8" w:rsidRDefault="001700F8" w:rsidP="001700F8">
      <w:pPr>
        <w:pStyle w:val="Heading3"/>
      </w:pPr>
      <w:r>
        <w:lastRenderedPageBreak/>
        <w:t>Collaboration</w:t>
      </w:r>
    </w:p>
    <w:p w14:paraId="7AA650C0" w14:textId="7ECB5B2F" w:rsidR="001700F8" w:rsidRDefault="00A41BA2" w:rsidP="001700F8">
      <w:r>
        <w:t>The router will interact with:</w:t>
      </w:r>
    </w:p>
    <w:p w14:paraId="58D1AC49" w14:textId="77777777" w:rsidR="00A41BA2" w:rsidRDefault="00A41BA2" w:rsidP="001700F8"/>
    <w:p w14:paraId="1158D93B" w14:textId="4E86123C" w:rsidR="00A41BA2" w:rsidRDefault="00BE6FE6" w:rsidP="00A41BA2">
      <w:pPr>
        <w:pStyle w:val="ListParagraph"/>
        <w:numPr>
          <w:ilvl w:val="0"/>
          <w:numId w:val="4"/>
        </w:numPr>
      </w:pPr>
      <w:r>
        <w:t xml:space="preserve">Projector: </w:t>
      </w:r>
      <w:r w:rsidR="00A41BA2">
        <w:t xml:space="preserve">To </w:t>
      </w:r>
      <w:r w:rsidR="00DE522F">
        <w:t>source of indexing data</w:t>
      </w:r>
    </w:p>
    <w:p w14:paraId="0876567A" w14:textId="77777777" w:rsidR="00DE522F" w:rsidRDefault="00DE522F" w:rsidP="00DE522F"/>
    <w:p w14:paraId="12C4A96C" w14:textId="0A6D2520" w:rsidR="00204412" w:rsidRDefault="00A41BA2" w:rsidP="00BE6FE6">
      <w:pPr>
        <w:pStyle w:val="ListParagraph"/>
        <w:numPr>
          <w:ilvl w:val="0"/>
          <w:numId w:val="4"/>
        </w:numPr>
      </w:pPr>
      <w:r>
        <w:t xml:space="preserve">Indexer nodes: </w:t>
      </w:r>
      <w:r w:rsidR="00A46FF6">
        <w:t>The</w:t>
      </w:r>
      <w:r>
        <w:t xml:space="preserve"> </w:t>
      </w:r>
      <w:r w:rsidR="00E85268">
        <w:t>target</w:t>
      </w:r>
      <w:r w:rsidR="00A46FF6">
        <w:t>s of</w:t>
      </w:r>
      <w:r w:rsidR="00E85268">
        <w:t xml:space="preserve"> the</w:t>
      </w:r>
      <w:r w:rsidR="00BE6FE6">
        <w:t xml:space="preserve"> </w:t>
      </w:r>
      <w:r w:rsidR="00DE522F">
        <w:t>indexing data</w:t>
      </w:r>
    </w:p>
    <w:p w14:paraId="443FED31" w14:textId="77777777" w:rsidR="00204412" w:rsidRDefault="00204412" w:rsidP="00204412"/>
    <w:p w14:paraId="35E4A7EA" w14:textId="45EECE39" w:rsidR="00BE6FE6" w:rsidRDefault="00204412" w:rsidP="00BE6FE6">
      <w:pPr>
        <w:pStyle w:val="ListParagraph"/>
        <w:numPr>
          <w:ilvl w:val="0"/>
          <w:numId w:val="4"/>
        </w:numPr>
      </w:pPr>
      <w:r>
        <w:t xml:space="preserve">Index Manger: To </w:t>
      </w:r>
      <w:r w:rsidR="00C10C76">
        <w:t>know</w:t>
      </w:r>
      <w:r w:rsidR="00B80373">
        <w:t xml:space="preserve"> </w:t>
      </w:r>
      <w:r w:rsidR="00DE522F">
        <w:t>index</w:t>
      </w:r>
      <w:r>
        <w:t xml:space="preserve"> </w:t>
      </w:r>
      <w:r w:rsidR="005D2871">
        <w:t>definition</w:t>
      </w:r>
      <w:r w:rsidR="00C10C76">
        <w:t>s, partitions and indexer nodes</w:t>
      </w:r>
    </w:p>
    <w:p w14:paraId="4D8AAD8B" w14:textId="77777777" w:rsidR="00BE6D63" w:rsidRDefault="00BE6D63" w:rsidP="00BE6D63"/>
    <w:p w14:paraId="068D34D0" w14:textId="77777777" w:rsidR="00BE6D63" w:rsidRDefault="00BE6D63" w:rsidP="00BE6D63">
      <w:pPr>
        <w:pStyle w:val="Heading2"/>
      </w:pPr>
      <w:r>
        <w:t>Decisions</w:t>
      </w:r>
    </w:p>
    <w:p w14:paraId="23DB1B58" w14:textId="6D364869" w:rsidR="00155EB6" w:rsidRDefault="00155EB6" w:rsidP="00155EB6">
      <w:pPr>
        <w:pStyle w:val="ListParagraph"/>
        <w:numPr>
          <w:ilvl w:val="0"/>
          <w:numId w:val="6"/>
        </w:numPr>
      </w:pPr>
      <w:r>
        <w:t xml:space="preserve">The router will not maintain the reverse index in the initial version, and so it will not be aware of old value locations. This is because we want to minimize the number of components that </w:t>
      </w:r>
      <w:r w:rsidR="00BA6B51">
        <w:t>maintain a state parallel to KV.</w:t>
      </w:r>
    </w:p>
    <w:p w14:paraId="27B4CE18" w14:textId="77777777" w:rsidR="00155EB6" w:rsidRDefault="00155EB6" w:rsidP="00155EB6"/>
    <w:p w14:paraId="2EF67445" w14:textId="55458EDC" w:rsidR="00BE6D63" w:rsidRDefault="003023CF" w:rsidP="00BE6D63">
      <w:pPr>
        <w:pStyle w:val="ListParagraph"/>
        <w:numPr>
          <w:ilvl w:val="0"/>
          <w:numId w:val="6"/>
        </w:numPr>
      </w:pPr>
      <w:r>
        <w:t>W</w:t>
      </w:r>
      <w:r w:rsidR="00BE6D63">
        <w:t xml:space="preserve">hen an update occurs, the router will broadcast a short message </w:t>
      </w:r>
      <w:r>
        <w:t xml:space="preserve">containing </w:t>
      </w:r>
      <w:r w:rsidR="00BE6D63">
        <w:t>sufficient information to allow index nodes to drop stale data</w:t>
      </w:r>
      <w:r>
        <w:t xml:space="preserve"> to all index nodes</w:t>
      </w:r>
    </w:p>
    <w:p w14:paraId="3F3DC3DB" w14:textId="77777777" w:rsidR="00BE6D63" w:rsidRDefault="00BE6D63" w:rsidP="00BE6D63">
      <w:pPr>
        <w:pStyle w:val="ListParagraph"/>
      </w:pPr>
    </w:p>
    <w:p w14:paraId="0E183713" w14:textId="77777777" w:rsidR="00BE6D63" w:rsidRDefault="00BE6D63" w:rsidP="00BE6D63">
      <w:pPr>
        <w:pStyle w:val="ListParagraph"/>
        <w:numPr>
          <w:ilvl w:val="0"/>
          <w:numId w:val="6"/>
        </w:numPr>
      </w:pPr>
      <w:r>
        <w:t>The projector component will run on the KV node in the initial version (deployment choice), but will be functionally capable of running on any node.</w:t>
      </w:r>
    </w:p>
    <w:p w14:paraId="52057D69" w14:textId="77777777" w:rsidR="00BE6D63" w:rsidRDefault="00BE6D63" w:rsidP="00BE6D63"/>
    <w:p w14:paraId="37A9171C" w14:textId="77777777" w:rsidR="00BE6D63" w:rsidRDefault="00BE6D63" w:rsidP="00BE6D63">
      <w:pPr>
        <w:pStyle w:val="ListParagraph"/>
        <w:numPr>
          <w:ilvl w:val="0"/>
          <w:numId w:val="6"/>
        </w:numPr>
      </w:pPr>
      <w:r>
        <w:t>The output of projector node will not use UPR to transport its output to router component. An internal protocol will be used.</w:t>
      </w:r>
    </w:p>
    <w:p w14:paraId="6CE87193" w14:textId="77777777" w:rsidR="00BE6D63" w:rsidRDefault="00BE6D63" w:rsidP="00BE6D63"/>
    <w:p w14:paraId="2C59FD87" w14:textId="115521D5" w:rsidR="00BE6D63" w:rsidRDefault="00BE6D63" w:rsidP="00BE6D63">
      <w:pPr>
        <w:pStyle w:val="ListParagraph"/>
        <w:numPr>
          <w:ilvl w:val="0"/>
          <w:numId w:val="6"/>
        </w:numPr>
      </w:pPr>
      <w:r>
        <w:t>Sockets will be used fo</w:t>
      </w:r>
      <w:r w:rsidR="00097320">
        <w:t>r transport to router. When co-l</w:t>
      </w:r>
      <w:r>
        <w:t>ocated and on Unix platforms, Unix Domain Sockets will be used.</w:t>
      </w:r>
    </w:p>
    <w:p w14:paraId="2A043E8B" w14:textId="77777777" w:rsidR="00CE5F48" w:rsidRDefault="00CE5F48" w:rsidP="001700F8">
      <w:pPr>
        <w:pStyle w:val="Heading2"/>
      </w:pPr>
    </w:p>
    <w:p w14:paraId="6CB62B71" w14:textId="3C3D50B4" w:rsidR="001700F8" w:rsidRDefault="001700F8" w:rsidP="00BE6D63">
      <w:pPr>
        <w:pStyle w:val="Heading2"/>
      </w:pPr>
      <w:r>
        <w:t>Indexer</w:t>
      </w:r>
    </w:p>
    <w:p w14:paraId="23AD7D52" w14:textId="287CFC21" w:rsidR="001700F8" w:rsidRDefault="001246FB" w:rsidP="001700F8">
      <w:pPr>
        <w:pStyle w:val="Heading3"/>
      </w:pPr>
      <w:r>
        <w:t>Responsibility</w:t>
      </w:r>
    </w:p>
    <w:p w14:paraId="65EB6708" w14:textId="77777777" w:rsidR="00850775" w:rsidRDefault="00BE6D63" w:rsidP="001700F8">
      <w:r>
        <w:t>The indexer is responsible for</w:t>
      </w:r>
      <w:r w:rsidR="00850775">
        <w:t>:</w:t>
      </w:r>
    </w:p>
    <w:p w14:paraId="3476AC2C" w14:textId="77777777" w:rsidR="00850775" w:rsidRDefault="00850775" w:rsidP="001700F8"/>
    <w:p w14:paraId="1324E423" w14:textId="77777777" w:rsidR="00850775" w:rsidRDefault="00850775" w:rsidP="00850775">
      <w:pPr>
        <w:pStyle w:val="ListParagraph"/>
        <w:numPr>
          <w:ilvl w:val="0"/>
          <w:numId w:val="7"/>
        </w:numPr>
      </w:pPr>
      <w:r>
        <w:t>Storing secondary keys and associating it with documents in a fast and efficient manner</w:t>
      </w:r>
    </w:p>
    <w:p w14:paraId="29B73937" w14:textId="77777777" w:rsidR="00850775" w:rsidRDefault="00850775" w:rsidP="00850775">
      <w:pPr>
        <w:pStyle w:val="ListParagraph"/>
        <w:ind w:left="780"/>
      </w:pPr>
    </w:p>
    <w:p w14:paraId="51AD8296" w14:textId="751AAA93" w:rsidR="001700F8" w:rsidRDefault="00850775" w:rsidP="00850775">
      <w:pPr>
        <w:pStyle w:val="ListParagraph"/>
        <w:numPr>
          <w:ilvl w:val="0"/>
          <w:numId w:val="7"/>
        </w:numPr>
      </w:pPr>
      <w:r>
        <w:t>Answering queries for secondary keys and responding with access path to documents</w:t>
      </w:r>
    </w:p>
    <w:p w14:paraId="20115FCD" w14:textId="77777777" w:rsidR="00850775" w:rsidRDefault="00850775" w:rsidP="00850775"/>
    <w:p w14:paraId="1B0EC111" w14:textId="2889720F" w:rsidR="00850775" w:rsidRDefault="00850775" w:rsidP="00850775">
      <w:pPr>
        <w:pStyle w:val="ListParagraph"/>
        <w:numPr>
          <w:ilvl w:val="0"/>
          <w:numId w:val="7"/>
        </w:numPr>
      </w:pPr>
      <w:r>
        <w:t>Maintaining state relationship between KV data and indexed data, so that queries have a deterministic behavior.</w:t>
      </w:r>
    </w:p>
    <w:p w14:paraId="3EFDF77E" w14:textId="77777777" w:rsidR="00E803AF" w:rsidRDefault="00E803AF" w:rsidP="00E803AF"/>
    <w:p w14:paraId="0B9DC793" w14:textId="3C271FCC" w:rsidR="00E803AF" w:rsidRDefault="00E803AF" w:rsidP="00850775">
      <w:pPr>
        <w:pStyle w:val="ListParagraph"/>
        <w:numPr>
          <w:ilvl w:val="0"/>
          <w:numId w:val="7"/>
        </w:numPr>
      </w:pPr>
      <w:r>
        <w:t xml:space="preserve">Implementing ordering of keys. Initially, it will implement </w:t>
      </w:r>
      <w:r w:rsidR="00E9371B">
        <w:t xml:space="preserve">N1QL specific </w:t>
      </w:r>
      <w:r>
        <w:t>ordering of secondary keys.</w:t>
      </w:r>
    </w:p>
    <w:p w14:paraId="689B45F2" w14:textId="77777777" w:rsidR="00E803AF" w:rsidRDefault="00E803AF" w:rsidP="00E803AF"/>
    <w:p w14:paraId="41C02D6F" w14:textId="2B777360" w:rsidR="00E803AF" w:rsidRDefault="00E803AF" w:rsidP="00850775">
      <w:pPr>
        <w:pStyle w:val="ListParagraph"/>
        <w:numPr>
          <w:ilvl w:val="0"/>
          <w:numId w:val="7"/>
        </w:numPr>
      </w:pPr>
      <w:r>
        <w:t>Handling large cardinality duplicates efficiently. For example, the user should be able to create secondary indexes on Boolean expressions and still get some performance benefit from the index.</w:t>
      </w:r>
    </w:p>
    <w:p w14:paraId="41BDC674" w14:textId="77777777" w:rsidR="00DD253B" w:rsidRDefault="00DD253B" w:rsidP="00DD253B"/>
    <w:p w14:paraId="045EBE78" w14:textId="581EB5FC" w:rsidR="00DD253B" w:rsidRDefault="00DD253B" w:rsidP="00850775">
      <w:pPr>
        <w:pStyle w:val="ListParagraph"/>
        <w:numPr>
          <w:ilvl w:val="0"/>
          <w:numId w:val="7"/>
        </w:numPr>
      </w:pPr>
      <w:r>
        <w:t xml:space="preserve">Efficiently </w:t>
      </w:r>
      <w:r w:rsidR="003A4B69">
        <w:t>purge</w:t>
      </w:r>
      <w:r>
        <w:t xml:space="preserve"> stale data</w:t>
      </w:r>
      <w:r w:rsidR="007509D5">
        <w:t xml:space="preserve"> out of query path.</w:t>
      </w:r>
    </w:p>
    <w:p w14:paraId="405B9DA7" w14:textId="77777777" w:rsidR="00850775" w:rsidRDefault="00850775" w:rsidP="001700F8"/>
    <w:p w14:paraId="08779F7E" w14:textId="658CEF4F" w:rsidR="001700F8" w:rsidRDefault="001700F8" w:rsidP="001700F8">
      <w:pPr>
        <w:pStyle w:val="Heading3"/>
      </w:pPr>
      <w:r>
        <w:t>Collaboration</w:t>
      </w:r>
    </w:p>
    <w:p w14:paraId="702E66EF" w14:textId="30F6EC72" w:rsidR="001700F8" w:rsidRDefault="002564A6" w:rsidP="001700F8">
      <w:r>
        <w:t>The indexer will interact with</w:t>
      </w:r>
      <w:r w:rsidR="001859D2">
        <w:t>:</w:t>
      </w:r>
    </w:p>
    <w:p w14:paraId="79D7F3B9" w14:textId="77777777" w:rsidR="004820B8" w:rsidRDefault="004820B8" w:rsidP="001700F8"/>
    <w:p w14:paraId="464E698D" w14:textId="575275D1" w:rsidR="004820B8" w:rsidRDefault="004820B8" w:rsidP="004820B8">
      <w:pPr>
        <w:pStyle w:val="ListParagraph"/>
        <w:numPr>
          <w:ilvl w:val="0"/>
          <w:numId w:val="11"/>
        </w:numPr>
      </w:pPr>
      <w:r>
        <w:t>Query Engine to create and drop indexes</w:t>
      </w:r>
    </w:p>
    <w:p w14:paraId="4177D697" w14:textId="77777777" w:rsidR="004820B8" w:rsidRDefault="004820B8" w:rsidP="004820B8">
      <w:pPr>
        <w:pStyle w:val="ListParagraph"/>
      </w:pPr>
    </w:p>
    <w:p w14:paraId="7B71C9AA" w14:textId="2D704176" w:rsidR="004820B8" w:rsidRDefault="004820B8" w:rsidP="004820B8">
      <w:pPr>
        <w:pStyle w:val="ListParagraph"/>
        <w:numPr>
          <w:ilvl w:val="0"/>
          <w:numId w:val="11"/>
        </w:numPr>
      </w:pPr>
      <w:r>
        <w:t>Query Engine to speed up access paths needed by Query</w:t>
      </w:r>
    </w:p>
    <w:p w14:paraId="6B1EA4C8" w14:textId="77777777" w:rsidR="004820B8" w:rsidRDefault="004820B8" w:rsidP="004820B8">
      <w:pPr>
        <w:pStyle w:val="ListParagraph"/>
      </w:pPr>
    </w:p>
    <w:p w14:paraId="0BD996A7" w14:textId="5CDC18C9" w:rsidR="001859D2" w:rsidRDefault="001859D2" w:rsidP="001859D2">
      <w:pPr>
        <w:pStyle w:val="ListParagraph"/>
        <w:numPr>
          <w:ilvl w:val="0"/>
          <w:numId w:val="11"/>
        </w:numPr>
      </w:pPr>
      <w:r>
        <w:t>Router to obtain data stream and provide indexing state data to router (which will in turn deliver it to projector nodes)</w:t>
      </w:r>
    </w:p>
    <w:p w14:paraId="1D602806" w14:textId="77777777" w:rsidR="001859D2" w:rsidRDefault="001859D2" w:rsidP="001859D2">
      <w:pPr>
        <w:pStyle w:val="ListParagraph"/>
      </w:pPr>
    </w:p>
    <w:p w14:paraId="7017A378" w14:textId="17CBA2B8" w:rsidR="001859D2" w:rsidRDefault="003F0684" w:rsidP="001859D2">
      <w:pPr>
        <w:pStyle w:val="ListParagraph"/>
        <w:numPr>
          <w:ilvl w:val="0"/>
          <w:numId w:val="11"/>
        </w:numPr>
      </w:pPr>
      <w:r>
        <w:t>Index Manager to discover other nodes and index partitioning</w:t>
      </w:r>
    </w:p>
    <w:p w14:paraId="632DE19E" w14:textId="77777777" w:rsidR="002564A6" w:rsidRDefault="002564A6" w:rsidP="001700F8"/>
    <w:p w14:paraId="05DFEC47" w14:textId="35A9F1BD" w:rsidR="002564A6" w:rsidRDefault="002564A6" w:rsidP="002564A6">
      <w:pPr>
        <w:pStyle w:val="Heading2"/>
      </w:pPr>
      <w:r>
        <w:t>Index Manager</w:t>
      </w:r>
    </w:p>
    <w:p w14:paraId="7A780DDF" w14:textId="77777777" w:rsidR="002564A6" w:rsidRDefault="002564A6" w:rsidP="002564A6">
      <w:pPr>
        <w:pStyle w:val="Heading3"/>
      </w:pPr>
      <w:r>
        <w:t>Responsibility</w:t>
      </w:r>
    </w:p>
    <w:p w14:paraId="6AB9190C" w14:textId="5D6CE3A9" w:rsidR="002564A6" w:rsidRDefault="00234B74" w:rsidP="002564A6">
      <w:r>
        <w:t>The index</w:t>
      </w:r>
      <w:r w:rsidR="002564A6">
        <w:t xml:space="preserve"> manager is responsible for maintaining a list of index definitions</w:t>
      </w:r>
      <w:r w:rsidR="00B24368">
        <w:t>, index node discovery</w:t>
      </w:r>
      <w:r w:rsidR="00F53D29">
        <w:t>,</w:t>
      </w:r>
      <w:r w:rsidR="002564A6">
        <w:t xml:space="preserve"> keeping track of index partition maps</w:t>
      </w:r>
      <w:r w:rsidR="007A2E8F">
        <w:t xml:space="preserve"> and repartitioning</w:t>
      </w:r>
      <w:r w:rsidR="00F53D29">
        <w:t xml:space="preserve"> indexes</w:t>
      </w:r>
      <w:r w:rsidR="002564A6">
        <w:t>.</w:t>
      </w:r>
    </w:p>
    <w:p w14:paraId="73C4E968" w14:textId="77777777" w:rsidR="002564A6" w:rsidRDefault="002564A6" w:rsidP="002564A6">
      <w:pPr>
        <w:pStyle w:val="Heading3"/>
      </w:pPr>
      <w:r>
        <w:t>Collaboration</w:t>
      </w:r>
    </w:p>
    <w:p w14:paraId="723567E7" w14:textId="1097E960" w:rsidR="002564A6" w:rsidRDefault="001769D6" w:rsidP="001700F8">
      <w:r>
        <w:t>The index manager</w:t>
      </w:r>
      <w:r w:rsidR="002564A6">
        <w:t xml:space="preserve"> will int</w:t>
      </w:r>
      <w:r>
        <w:t>eract with all components of the system.</w:t>
      </w:r>
    </w:p>
    <w:p w14:paraId="102196D1" w14:textId="16D62C6A" w:rsidR="00235F18" w:rsidRDefault="00235F18" w:rsidP="00235F18">
      <w:pPr>
        <w:pStyle w:val="Heading1"/>
      </w:pPr>
      <w:r>
        <w:t>Open Issues</w:t>
      </w:r>
    </w:p>
    <w:p w14:paraId="5E8F5EF7" w14:textId="77777777" w:rsidR="00B2525C" w:rsidRPr="00B2525C" w:rsidRDefault="00B2525C" w:rsidP="00B2525C"/>
    <w:p w14:paraId="3172974E" w14:textId="1F23E5C3" w:rsidR="00235F18" w:rsidRDefault="00B2525C" w:rsidP="0043555D">
      <w:pPr>
        <w:pStyle w:val="ListParagraph"/>
        <w:numPr>
          <w:ilvl w:val="0"/>
          <w:numId w:val="9"/>
        </w:numPr>
      </w:pPr>
      <w:r>
        <w:t>Should</w:t>
      </w:r>
      <w:r w:rsidR="0043555D">
        <w:t xml:space="preserve"> index manager be folded into cluster manager</w:t>
      </w:r>
      <w:r w:rsidR="00C222D8">
        <w:t>?</w:t>
      </w:r>
    </w:p>
    <w:p w14:paraId="47DCE93D" w14:textId="77777777" w:rsidR="00CF2435" w:rsidRDefault="00CF2435" w:rsidP="00CF2435">
      <w:pPr>
        <w:pStyle w:val="ListParagraph"/>
      </w:pPr>
    </w:p>
    <w:p w14:paraId="19C0D1EC" w14:textId="722A8947" w:rsidR="0043555D" w:rsidRDefault="00CF2435" w:rsidP="0043555D">
      <w:pPr>
        <w:pStyle w:val="ListParagraph"/>
        <w:numPr>
          <w:ilvl w:val="0"/>
          <w:numId w:val="9"/>
        </w:numPr>
      </w:pPr>
      <w:r>
        <w:t xml:space="preserve">How do we describe index deployment plans? </w:t>
      </w:r>
      <w:r w:rsidR="00DA01E6">
        <w:t>W</w:t>
      </w:r>
      <w:r>
        <w:t>ill the management container proposal be implemented in some form?</w:t>
      </w:r>
    </w:p>
    <w:p w14:paraId="1F8A7BE8" w14:textId="77777777" w:rsidR="0087567E" w:rsidRDefault="0087567E" w:rsidP="0087567E"/>
    <w:p w14:paraId="60D67D1C" w14:textId="296EF3C0" w:rsidR="0087567E" w:rsidRDefault="0087567E" w:rsidP="0043555D">
      <w:pPr>
        <w:pStyle w:val="ListParagraph"/>
        <w:numPr>
          <w:ilvl w:val="0"/>
          <w:numId w:val="9"/>
        </w:numPr>
      </w:pPr>
      <w:r>
        <w:t>Do we need to scale reverse index (stale data purge) independently of the indexer nodes? Need data.</w:t>
      </w:r>
    </w:p>
    <w:p w14:paraId="1423590A" w14:textId="77777777" w:rsidR="00235F18" w:rsidRPr="00235F18" w:rsidRDefault="00235F18" w:rsidP="00235F18"/>
    <w:p w14:paraId="270829D8" w14:textId="7AEA3861" w:rsidR="001700F8" w:rsidRDefault="00651B36" w:rsidP="00651B36">
      <w:pPr>
        <w:pStyle w:val="Heading1"/>
      </w:pPr>
      <w:r>
        <w:t>Acknowledgements</w:t>
      </w:r>
    </w:p>
    <w:p w14:paraId="63AF53A1" w14:textId="0A122296" w:rsidR="00805028" w:rsidRDefault="00885721" w:rsidP="001700F8">
      <w:r>
        <w:t xml:space="preserve">This document </w:t>
      </w:r>
      <w:r w:rsidR="00805028">
        <w:t>does not introduce any original ideas. It subsets ideas, assigns values to parameters and generally derives from below works.</w:t>
      </w:r>
    </w:p>
    <w:p w14:paraId="1FE69C0B" w14:textId="77777777" w:rsidR="000D02D0" w:rsidRDefault="000D02D0" w:rsidP="001700F8"/>
    <w:p w14:paraId="77AB84CA" w14:textId="48491900" w:rsidR="00805028" w:rsidRDefault="00C20F2D" w:rsidP="001700F8">
      <w:hyperlink r:id="rId8" w:history="1">
        <w:r w:rsidR="005C4978" w:rsidRPr="005C4978">
          <w:rPr>
            <w:rStyle w:val="Hyperlink"/>
          </w:rPr>
          <w:t>Distributed Indexing Design Proposal – Steve Yen</w:t>
        </w:r>
      </w:hyperlink>
    </w:p>
    <w:p w14:paraId="1A02FD9E" w14:textId="287EC5FD" w:rsidR="00805028" w:rsidRDefault="005C4978" w:rsidP="001700F8">
      <w:r>
        <w:t>A proposal of an indexing architecture that can accommodate various index types we have in one framework.</w:t>
      </w:r>
    </w:p>
    <w:p w14:paraId="3750FFD9" w14:textId="77777777" w:rsidR="005C4978" w:rsidRDefault="005C4978" w:rsidP="001700F8"/>
    <w:p w14:paraId="6A2A9066" w14:textId="77777777" w:rsidR="00CB440C" w:rsidRDefault="00C20F2D" w:rsidP="00CB440C">
      <w:hyperlink r:id="rId9" w:history="1">
        <w:r w:rsidR="00CB440C" w:rsidRPr="00FD18E5">
          <w:rPr>
            <w:rStyle w:val="Hyperlink"/>
          </w:rPr>
          <w:t>Consistency in Indexes – John Liang</w:t>
        </w:r>
      </w:hyperlink>
    </w:p>
    <w:p w14:paraId="7DF291FC" w14:textId="77777777" w:rsidR="00CB440C" w:rsidRDefault="00CB440C" w:rsidP="00CB440C">
      <w:r>
        <w:t>A proposal on how indexing can offer consistency attributes with reasonable performance and memory overheads.</w:t>
      </w:r>
    </w:p>
    <w:p w14:paraId="295886BB" w14:textId="77777777" w:rsidR="0043709D" w:rsidRDefault="0043709D" w:rsidP="00CB440C"/>
    <w:p w14:paraId="44358468" w14:textId="7A8D8E0F" w:rsidR="0043709D" w:rsidRDefault="0043709D" w:rsidP="00CB440C">
      <w:hyperlink r:id="rId10" w:history="1">
        <w:r w:rsidRPr="0043709D">
          <w:rPr>
            <w:rStyle w:val="Hyperlink"/>
          </w:rPr>
          <w:t>Recovery in Secondary Indexes – John Liang</w:t>
        </w:r>
      </w:hyperlink>
    </w:p>
    <w:p w14:paraId="238FD042" w14:textId="32CB6AB7" w:rsidR="0043709D" w:rsidRDefault="0043709D" w:rsidP="00CB440C">
      <w:r>
        <w:t>A proposal on how various indexing components recover from error cases.</w:t>
      </w:r>
    </w:p>
    <w:p w14:paraId="28915304" w14:textId="77777777" w:rsidR="00CB440C" w:rsidRDefault="00CB440C" w:rsidP="001700F8"/>
    <w:p w14:paraId="3CF8147F" w14:textId="5E3CB486" w:rsidR="004D1889" w:rsidRDefault="00C20F2D" w:rsidP="001700F8">
      <w:hyperlink r:id="rId11" w:anchor="slide=id.g62174401_0_28" w:history="1">
        <w:r w:rsidR="004D1889" w:rsidRPr="004D1889">
          <w:rPr>
            <w:rStyle w:val="Hyperlink"/>
          </w:rPr>
          <w:t xml:space="preserve">Distributed Range </w:t>
        </w:r>
        <w:r w:rsidR="0027480E" w:rsidRPr="004D1889">
          <w:rPr>
            <w:rStyle w:val="Hyperlink"/>
          </w:rPr>
          <w:t>Partitioned</w:t>
        </w:r>
        <w:r w:rsidR="004D1889" w:rsidRPr="004D1889">
          <w:rPr>
            <w:rStyle w:val="Hyperlink"/>
          </w:rPr>
          <w:t xml:space="preserve"> Indexes – Steve Yen, Dustin Stallings</w:t>
        </w:r>
      </w:hyperlink>
    </w:p>
    <w:p w14:paraId="7B2A6DE7" w14:textId="490E52CD" w:rsidR="00885721" w:rsidRDefault="004D1889" w:rsidP="001700F8">
      <w:r>
        <w:t xml:space="preserve">Architectural </w:t>
      </w:r>
      <w:r w:rsidR="007C74E2">
        <w:t>proposal</w:t>
      </w:r>
      <w:r>
        <w:t xml:space="preserve"> on how range partitioned indexes should be organized and scaled</w:t>
      </w:r>
      <w:r w:rsidR="00FF54D2">
        <w:t xml:space="preserve"> in Couchbase</w:t>
      </w:r>
      <w:r>
        <w:t>.</w:t>
      </w:r>
    </w:p>
    <w:p w14:paraId="3D3266CA" w14:textId="77777777" w:rsidR="004D1889" w:rsidRDefault="004D1889" w:rsidP="001700F8"/>
    <w:p w14:paraId="1D225892" w14:textId="77777777" w:rsidR="00C20F2D" w:rsidRDefault="00C20F2D" w:rsidP="00C20F2D">
      <w:hyperlink r:id="rId12" w:anchor="views-and-indexes" w:history="1">
        <w:r w:rsidRPr="000D02D0">
          <w:rPr>
            <w:rStyle w:val="Hyperlink"/>
          </w:rPr>
          <w:t>Couchbase View Indexes – Filipe Manana, Damien Katz</w:t>
        </w:r>
      </w:hyperlink>
    </w:p>
    <w:p w14:paraId="49AC95E1" w14:textId="77777777" w:rsidR="00C20F2D" w:rsidRDefault="00C20F2D" w:rsidP="00C20F2D">
      <w:r>
        <w:t>The existing materialized views sets a lot of the foundation on what indexes should look like in Couchbase, consistency and other functional aspects.</w:t>
      </w:r>
    </w:p>
    <w:p w14:paraId="7CFEC575" w14:textId="77777777" w:rsidR="00C20F2D" w:rsidRDefault="00C20F2D" w:rsidP="00C20F2D"/>
    <w:p w14:paraId="611D03A4" w14:textId="77777777" w:rsidR="00C20F2D" w:rsidRDefault="00C20F2D" w:rsidP="00C20F2D">
      <w:hyperlink r:id="rId13" w:history="1">
        <w:r w:rsidRPr="00674CCD">
          <w:rPr>
            <w:rStyle w:val="Hyperlink"/>
          </w:rPr>
          <w:t>Index Consistency and Isolation – Steve Yen</w:t>
        </w:r>
      </w:hyperlink>
    </w:p>
    <w:p w14:paraId="3121A34A" w14:textId="77777777" w:rsidR="00C20F2D" w:rsidRDefault="00C20F2D" w:rsidP="00C20F2D">
      <w:r>
        <w:t>A discussion on consistency in indexes</w:t>
      </w:r>
    </w:p>
    <w:p w14:paraId="72821942" w14:textId="77777777" w:rsidR="00C20F2D" w:rsidRDefault="00C20F2D" w:rsidP="004D1889"/>
    <w:p w14:paraId="79C95E45" w14:textId="77777777" w:rsidR="004D1889" w:rsidRDefault="00C20F2D" w:rsidP="004D1889">
      <w:hyperlink r:id="rId14" w:history="1">
        <w:r w:rsidR="004D1889" w:rsidRPr="004D1889">
          <w:rPr>
            <w:rStyle w:val="Hyperlink"/>
          </w:rPr>
          <w:t>Management Container – Steve Yen</w:t>
        </w:r>
      </w:hyperlink>
    </w:p>
    <w:p w14:paraId="661ED77E" w14:textId="699F44FF" w:rsidR="00885721" w:rsidRDefault="00335180" w:rsidP="001700F8">
      <w:r>
        <w:t>A proposal o</w:t>
      </w:r>
      <w:r w:rsidR="004D1889">
        <w:t>n how the cluster manager could manage different nodes serving different purposes like indexer, KV etc.</w:t>
      </w:r>
    </w:p>
    <w:p w14:paraId="7F3A1C55" w14:textId="77777777" w:rsidR="001700F8" w:rsidRDefault="001700F8" w:rsidP="001700F8"/>
    <w:p w14:paraId="6C0E33B5" w14:textId="5CB9CA70" w:rsidR="00BC6DBA" w:rsidRDefault="00C20F2D" w:rsidP="001700F8">
      <w:hyperlink r:id="rId15" w:history="1">
        <w:r w:rsidR="00005C63">
          <w:rPr>
            <w:rStyle w:val="Hyperlink"/>
          </w:rPr>
          <w:t>Durable</w:t>
        </w:r>
        <w:r w:rsidR="00BC6DBA" w:rsidRPr="00BC6DBA">
          <w:rPr>
            <w:rStyle w:val="Hyperlink"/>
          </w:rPr>
          <w:t xml:space="preserve"> Transactions – John Liang</w:t>
        </w:r>
      </w:hyperlink>
    </w:p>
    <w:p w14:paraId="62F9CC7E" w14:textId="70192F6B" w:rsidR="00BC6DBA" w:rsidRDefault="00C76DF9" w:rsidP="001700F8">
      <w:r>
        <w:t xml:space="preserve">A </w:t>
      </w:r>
      <w:r w:rsidR="0022602C">
        <w:t>proposal</w:t>
      </w:r>
      <w:r>
        <w:t xml:space="preserve"> on</w:t>
      </w:r>
      <w:r w:rsidR="00BC6DBA">
        <w:t xml:space="preserve"> </w:t>
      </w:r>
      <w:r w:rsidR="00462C64">
        <w:t>building</w:t>
      </w:r>
      <w:r w:rsidR="00BC6DBA">
        <w:t xml:space="preserve"> durable transactions in Couchbase.</w:t>
      </w:r>
    </w:p>
    <w:p w14:paraId="09BB1A5F" w14:textId="77777777" w:rsidR="00674CCD" w:rsidRDefault="00674CCD" w:rsidP="001700F8">
      <w:bookmarkStart w:id="0" w:name="_GoBack"/>
      <w:bookmarkEnd w:id="0"/>
    </w:p>
    <w:p w14:paraId="7345D442" w14:textId="2ED65852" w:rsidR="00624E83" w:rsidRDefault="00C20F2D" w:rsidP="001700F8">
      <w:hyperlink r:id="rId16" w:history="1">
        <w:r w:rsidR="00624E83" w:rsidRPr="00624E83">
          <w:rPr>
            <w:rStyle w:val="Hyperlink"/>
          </w:rPr>
          <w:t>UPR Requirements – Steve Yen</w:t>
        </w:r>
      </w:hyperlink>
    </w:p>
    <w:p w14:paraId="70070F0A" w14:textId="2AA7CBD4" w:rsidR="00624E83" w:rsidRDefault="00624E83" w:rsidP="001700F8">
      <w:r>
        <w:t>A proposal of UPR requiremen</w:t>
      </w:r>
      <w:r w:rsidR="00DE782A">
        <w:t>ts for indexing and other tasks</w:t>
      </w:r>
    </w:p>
    <w:p w14:paraId="01B56611" w14:textId="77777777" w:rsidR="00674CCD" w:rsidRPr="001700F8" w:rsidRDefault="00674CCD" w:rsidP="001700F8"/>
    <w:sectPr w:rsidR="00674CCD" w:rsidRPr="001700F8" w:rsidSect="004C48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3A1B"/>
    <w:multiLevelType w:val="hybridMultilevel"/>
    <w:tmpl w:val="0B54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5471A"/>
    <w:multiLevelType w:val="hybridMultilevel"/>
    <w:tmpl w:val="EE18A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24B06"/>
    <w:multiLevelType w:val="hybridMultilevel"/>
    <w:tmpl w:val="0B54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C799A"/>
    <w:multiLevelType w:val="hybridMultilevel"/>
    <w:tmpl w:val="A2EA8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46C05"/>
    <w:multiLevelType w:val="hybridMultilevel"/>
    <w:tmpl w:val="8DA0C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C137E7"/>
    <w:multiLevelType w:val="hybridMultilevel"/>
    <w:tmpl w:val="8E9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775B7"/>
    <w:multiLevelType w:val="hybridMultilevel"/>
    <w:tmpl w:val="887CA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4A3F06D2"/>
    <w:multiLevelType w:val="hybridMultilevel"/>
    <w:tmpl w:val="A2EA8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02026E"/>
    <w:multiLevelType w:val="hybridMultilevel"/>
    <w:tmpl w:val="887CA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628C4FE6"/>
    <w:multiLevelType w:val="hybridMultilevel"/>
    <w:tmpl w:val="F7E0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99594E"/>
    <w:multiLevelType w:val="hybridMultilevel"/>
    <w:tmpl w:val="B0EC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9"/>
  </w:num>
  <w:num w:numId="5">
    <w:abstractNumId w:val="3"/>
  </w:num>
  <w:num w:numId="6">
    <w:abstractNumId w:val="7"/>
  </w:num>
  <w:num w:numId="7">
    <w:abstractNumId w:val="6"/>
  </w:num>
  <w:num w:numId="8">
    <w:abstractNumId w:val="8"/>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F8"/>
    <w:rsid w:val="00005C63"/>
    <w:rsid w:val="000509E2"/>
    <w:rsid w:val="000616C4"/>
    <w:rsid w:val="00097320"/>
    <w:rsid w:val="000D02D0"/>
    <w:rsid w:val="001246FB"/>
    <w:rsid w:val="00155EB6"/>
    <w:rsid w:val="001700F8"/>
    <w:rsid w:val="001769D6"/>
    <w:rsid w:val="001859D2"/>
    <w:rsid w:val="001B2D78"/>
    <w:rsid w:val="001E3155"/>
    <w:rsid w:val="001F4FA2"/>
    <w:rsid w:val="00204412"/>
    <w:rsid w:val="0022602C"/>
    <w:rsid w:val="00234B74"/>
    <w:rsid w:val="00235F18"/>
    <w:rsid w:val="002564A6"/>
    <w:rsid w:val="0027480E"/>
    <w:rsid w:val="002B4B1E"/>
    <w:rsid w:val="002E2699"/>
    <w:rsid w:val="002E6B7F"/>
    <w:rsid w:val="003023CF"/>
    <w:rsid w:val="00302647"/>
    <w:rsid w:val="00335180"/>
    <w:rsid w:val="00336642"/>
    <w:rsid w:val="00342F04"/>
    <w:rsid w:val="00344CF1"/>
    <w:rsid w:val="003A4B69"/>
    <w:rsid w:val="003E529C"/>
    <w:rsid w:val="003F0684"/>
    <w:rsid w:val="0043555D"/>
    <w:rsid w:val="0043709D"/>
    <w:rsid w:val="004459D9"/>
    <w:rsid w:val="00462C64"/>
    <w:rsid w:val="004820B8"/>
    <w:rsid w:val="004C48B2"/>
    <w:rsid w:val="004D1889"/>
    <w:rsid w:val="0051224A"/>
    <w:rsid w:val="005B403B"/>
    <w:rsid w:val="005C4978"/>
    <w:rsid w:val="005C5D98"/>
    <w:rsid w:val="005D2871"/>
    <w:rsid w:val="00624E83"/>
    <w:rsid w:val="00646D5B"/>
    <w:rsid w:val="00651B36"/>
    <w:rsid w:val="00674CCD"/>
    <w:rsid w:val="00682708"/>
    <w:rsid w:val="006A3DD3"/>
    <w:rsid w:val="006B61D8"/>
    <w:rsid w:val="006E31FA"/>
    <w:rsid w:val="007509D5"/>
    <w:rsid w:val="0075691B"/>
    <w:rsid w:val="007A2E8F"/>
    <w:rsid w:val="007C74E2"/>
    <w:rsid w:val="00805028"/>
    <w:rsid w:val="0082706C"/>
    <w:rsid w:val="00850775"/>
    <w:rsid w:val="0087567E"/>
    <w:rsid w:val="00885721"/>
    <w:rsid w:val="00916EBA"/>
    <w:rsid w:val="00931E50"/>
    <w:rsid w:val="009D3423"/>
    <w:rsid w:val="00A41BA2"/>
    <w:rsid w:val="00A46FF6"/>
    <w:rsid w:val="00A51EC6"/>
    <w:rsid w:val="00B12408"/>
    <w:rsid w:val="00B24368"/>
    <w:rsid w:val="00B24D53"/>
    <w:rsid w:val="00B2525C"/>
    <w:rsid w:val="00B51146"/>
    <w:rsid w:val="00B80373"/>
    <w:rsid w:val="00BA6B51"/>
    <w:rsid w:val="00BC6DBA"/>
    <w:rsid w:val="00BE6D63"/>
    <w:rsid w:val="00BE6FE6"/>
    <w:rsid w:val="00BF59F3"/>
    <w:rsid w:val="00C10C76"/>
    <w:rsid w:val="00C202E1"/>
    <w:rsid w:val="00C20F2D"/>
    <w:rsid w:val="00C222D8"/>
    <w:rsid w:val="00C26482"/>
    <w:rsid w:val="00C53680"/>
    <w:rsid w:val="00C76DF9"/>
    <w:rsid w:val="00C8166C"/>
    <w:rsid w:val="00CB440C"/>
    <w:rsid w:val="00CE5F48"/>
    <w:rsid w:val="00CF2435"/>
    <w:rsid w:val="00D27C1F"/>
    <w:rsid w:val="00D5555D"/>
    <w:rsid w:val="00DA01E6"/>
    <w:rsid w:val="00DB14D7"/>
    <w:rsid w:val="00DD253B"/>
    <w:rsid w:val="00DD72C7"/>
    <w:rsid w:val="00DE2F98"/>
    <w:rsid w:val="00DE522F"/>
    <w:rsid w:val="00DE782A"/>
    <w:rsid w:val="00E458C0"/>
    <w:rsid w:val="00E55698"/>
    <w:rsid w:val="00E803AF"/>
    <w:rsid w:val="00E85268"/>
    <w:rsid w:val="00E9301A"/>
    <w:rsid w:val="00E9371B"/>
    <w:rsid w:val="00EB3D44"/>
    <w:rsid w:val="00EC592B"/>
    <w:rsid w:val="00ED5788"/>
    <w:rsid w:val="00EE1D61"/>
    <w:rsid w:val="00EF0E97"/>
    <w:rsid w:val="00F13C04"/>
    <w:rsid w:val="00F53D29"/>
    <w:rsid w:val="00F938C1"/>
    <w:rsid w:val="00FD3791"/>
    <w:rsid w:val="00FF5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768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0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00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F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700F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700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0F8"/>
    <w:rPr>
      <w:rFonts w:ascii="Lucida Grande" w:hAnsi="Lucida Grande" w:cs="Lucida Grande"/>
      <w:sz w:val="18"/>
      <w:szCs w:val="18"/>
    </w:rPr>
  </w:style>
  <w:style w:type="paragraph" w:styleId="TOC1">
    <w:name w:val="toc 1"/>
    <w:basedOn w:val="Normal"/>
    <w:next w:val="Normal"/>
    <w:autoRedefine/>
    <w:uiPriority w:val="39"/>
    <w:unhideWhenUsed/>
    <w:rsid w:val="001700F8"/>
    <w:pPr>
      <w:spacing w:before="120"/>
    </w:pPr>
    <w:rPr>
      <w:rFonts w:asciiTheme="majorHAnsi" w:hAnsiTheme="majorHAnsi"/>
      <w:b/>
      <w:color w:val="548DD4"/>
    </w:rPr>
  </w:style>
  <w:style w:type="paragraph" w:styleId="TOC2">
    <w:name w:val="toc 2"/>
    <w:basedOn w:val="Normal"/>
    <w:next w:val="Normal"/>
    <w:autoRedefine/>
    <w:uiPriority w:val="39"/>
    <w:unhideWhenUsed/>
    <w:rsid w:val="001700F8"/>
    <w:rPr>
      <w:sz w:val="22"/>
      <w:szCs w:val="22"/>
    </w:rPr>
  </w:style>
  <w:style w:type="paragraph" w:styleId="TOC3">
    <w:name w:val="toc 3"/>
    <w:basedOn w:val="Normal"/>
    <w:next w:val="Normal"/>
    <w:autoRedefine/>
    <w:uiPriority w:val="39"/>
    <w:unhideWhenUsed/>
    <w:rsid w:val="001700F8"/>
    <w:pPr>
      <w:ind w:left="240"/>
    </w:pPr>
    <w:rPr>
      <w:i/>
      <w:sz w:val="22"/>
      <w:szCs w:val="22"/>
    </w:rPr>
  </w:style>
  <w:style w:type="paragraph" w:styleId="TOC4">
    <w:name w:val="toc 4"/>
    <w:basedOn w:val="Normal"/>
    <w:next w:val="Normal"/>
    <w:autoRedefine/>
    <w:uiPriority w:val="39"/>
    <w:unhideWhenUsed/>
    <w:rsid w:val="001700F8"/>
    <w:pPr>
      <w:pBdr>
        <w:between w:val="double" w:sz="6" w:space="0" w:color="auto"/>
      </w:pBdr>
      <w:ind w:left="480"/>
    </w:pPr>
    <w:rPr>
      <w:sz w:val="20"/>
      <w:szCs w:val="20"/>
    </w:rPr>
  </w:style>
  <w:style w:type="paragraph" w:styleId="TOC5">
    <w:name w:val="toc 5"/>
    <w:basedOn w:val="Normal"/>
    <w:next w:val="Normal"/>
    <w:autoRedefine/>
    <w:uiPriority w:val="39"/>
    <w:unhideWhenUsed/>
    <w:rsid w:val="001700F8"/>
    <w:pPr>
      <w:pBdr>
        <w:between w:val="double" w:sz="6" w:space="0" w:color="auto"/>
      </w:pBdr>
      <w:ind w:left="720"/>
    </w:pPr>
    <w:rPr>
      <w:sz w:val="20"/>
      <w:szCs w:val="20"/>
    </w:rPr>
  </w:style>
  <w:style w:type="paragraph" w:styleId="TOC6">
    <w:name w:val="toc 6"/>
    <w:basedOn w:val="Normal"/>
    <w:next w:val="Normal"/>
    <w:autoRedefine/>
    <w:uiPriority w:val="39"/>
    <w:unhideWhenUsed/>
    <w:rsid w:val="001700F8"/>
    <w:pPr>
      <w:pBdr>
        <w:between w:val="double" w:sz="6" w:space="0" w:color="auto"/>
      </w:pBdr>
      <w:ind w:left="960"/>
    </w:pPr>
    <w:rPr>
      <w:sz w:val="20"/>
      <w:szCs w:val="20"/>
    </w:rPr>
  </w:style>
  <w:style w:type="paragraph" w:styleId="TOC7">
    <w:name w:val="toc 7"/>
    <w:basedOn w:val="Normal"/>
    <w:next w:val="Normal"/>
    <w:autoRedefine/>
    <w:uiPriority w:val="39"/>
    <w:unhideWhenUsed/>
    <w:rsid w:val="001700F8"/>
    <w:pPr>
      <w:pBdr>
        <w:between w:val="double" w:sz="6" w:space="0" w:color="auto"/>
      </w:pBdr>
      <w:ind w:left="1200"/>
    </w:pPr>
    <w:rPr>
      <w:sz w:val="20"/>
      <w:szCs w:val="20"/>
    </w:rPr>
  </w:style>
  <w:style w:type="paragraph" w:styleId="TOC8">
    <w:name w:val="toc 8"/>
    <w:basedOn w:val="Normal"/>
    <w:next w:val="Normal"/>
    <w:autoRedefine/>
    <w:uiPriority w:val="39"/>
    <w:unhideWhenUsed/>
    <w:rsid w:val="001700F8"/>
    <w:pPr>
      <w:pBdr>
        <w:between w:val="double" w:sz="6" w:space="0" w:color="auto"/>
      </w:pBdr>
      <w:ind w:left="1440"/>
    </w:pPr>
    <w:rPr>
      <w:sz w:val="20"/>
      <w:szCs w:val="20"/>
    </w:rPr>
  </w:style>
  <w:style w:type="paragraph" w:styleId="TOC9">
    <w:name w:val="toc 9"/>
    <w:basedOn w:val="Normal"/>
    <w:next w:val="Normal"/>
    <w:autoRedefine/>
    <w:uiPriority w:val="39"/>
    <w:unhideWhenUsed/>
    <w:rsid w:val="001700F8"/>
    <w:pPr>
      <w:pBdr>
        <w:between w:val="double" w:sz="6" w:space="0" w:color="auto"/>
      </w:pBdr>
      <w:ind w:left="1680"/>
    </w:pPr>
    <w:rPr>
      <w:sz w:val="20"/>
      <w:szCs w:val="20"/>
    </w:rPr>
  </w:style>
  <w:style w:type="paragraph" w:styleId="Title">
    <w:name w:val="Title"/>
    <w:basedOn w:val="Normal"/>
    <w:next w:val="Normal"/>
    <w:link w:val="TitleChar"/>
    <w:uiPriority w:val="10"/>
    <w:qFormat/>
    <w:rsid w:val="001700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0F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00F8"/>
    <w:rPr>
      <w:rFonts w:asciiTheme="majorHAnsi" w:eastAsiaTheme="majorEastAsia" w:hAnsiTheme="majorHAnsi" w:cstheme="majorBidi"/>
      <w:b/>
      <w:bCs/>
      <w:color w:val="4F81BD" w:themeColor="accent1"/>
    </w:rPr>
  </w:style>
  <w:style w:type="paragraph" w:styleId="NoSpacing">
    <w:name w:val="No Spacing"/>
    <w:uiPriority w:val="1"/>
    <w:qFormat/>
    <w:rsid w:val="001700F8"/>
  </w:style>
  <w:style w:type="paragraph" w:styleId="ListParagraph">
    <w:name w:val="List Paragraph"/>
    <w:basedOn w:val="Normal"/>
    <w:uiPriority w:val="34"/>
    <w:qFormat/>
    <w:rsid w:val="00302647"/>
    <w:pPr>
      <w:ind w:left="720"/>
      <w:contextualSpacing/>
    </w:pPr>
  </w:style>
  <w:style w:type="character" w:styleId="Hyperlink">
    <w:name w:val="Hyperlink"/>
    <w:basedOn w:val="DefaultParagraphFont"/>
    <w:uiPriority w:val="99"/>
    <w:unhideWhenUsed/>
    <w:rsid w:val="004D1889"/>
    <w:rPr>
      <w:color w:val="0000FF" w:themeColor="hyperlink"/>
      <w:u w:val="single"/>
    </w:rPr>
  </w:style>
  <w:style w:type="character" w:styleId="FollowedHyperlink">
    <w:name w:val="FollowedHyperlink"/>
    <w:basedOn w:val="DefaultParagraphFont"/>
    <w:uiPriority w:val="99"/>
    <w:semiHidden/>
    <w:unhideWhenUsed/>
    <w:rsid w:val="005C497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0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00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F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700F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700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0F8"/>
    <w:rPr>
      <w:rFonts w:ascii="Lucida Grande" w:hAnsi="Lucida Grande" w:cs="Lucida Grande"/>
      <w:sz w:val="18"/>
      <w:szCs w:val="18"/>
    </w:rPr>
  </w:style>
  <w:style w:type="paragraph" w:styleId="TOC1">
    <w:name w:val="toc 1"/>
    <w:basedOn w:val="Normal"/>
    <w:next w:val="Normal"/>
    <w:autoRedefine/>
    <w:uiPriority w:val="39"/>
    <w:unhideWhenUsed/>
    <w:rsid w:val="001700F8"/>
    <w:pPr>
      <w:spacing w:before="120"/>
    </w:pPr>
    <w:rPr>
      <w:rFonts w:asciiTheme="majorHAnsi" w:hAnsiTheme="majorHAnsi"/>
      <w:b/>
      <w:color w:val="548DD4"/>
    </w:rPr>
  </w:style>
  <w:style w:type="paragraph" w:styleId="TOC2">
    <w:name w:val="toc 2"/>
    <w:basedOn w:val="Normal"/>
    <w:next w:val="Normal"/>
    <w:autoRedefine/>
    <w:uiPriority w:val="39"/>
    <w:unhideWhenUsed/>
    <w:rsid w:val="001700F8"/>
    <w:rPr>
      <w:sz w:val="22"/>
      <w:szCs w:val="22"/>
    </w:rPr>
  </w:style>
  <w:style w:type="paragraph" w:styleId="TOC3">
    <w:name w:val="toc 3"/>
    <w:basedOn w:val="Normal"/>
    <w:next w:val="Normal"/>
    <w:autoRedefine/>
    <w:uiPriority w:val="39"/>
    <w:unhideWhenUsed/>
    <w:rsid w:val="001700F8"/>
    <w:pPr>
      <w:ind w:left="240"/>
    </w:pPr>
    <w:rPr>
      <w:i/>
      <w:sz w:val="22"/>
      <w:szCs w:val="22"/>
    </w:rPr>
  </w:style>
  <w:style w:type="paragraph" w:styleId="TOC4">
    <w:name w:val="toc 4"/>
    <w:basedOn w:val="Normal"/>
    <w:next w:val="Normal"/>
    <w:autoRedefine/>
    <w:uiPriority w:val="39"/>
    <w:unhideWhenUsed/>
    <w:rsid w:val="001700F8"/>
    <w:pPr>
      <w:pBdr>
        <w:between w:val="double" w:sz="6" w:space="0" w:color="auto"/>
      </w:pBdr>
      <w:ind w:left="480"/>
    </w:pPr>
    <w:rPr>
      <w:sz w:val="20"/>
      <w:szCs w:val="20"/>
    </w:rPr>
  </w:style>
  <w:style w:type="paragraph" w:styleId="TOC5">
    <w:name w:val="toc 5"/>
    <w:basedOn w:val="Normal"/>
    <w:next w:val="Normal"/>
    <w:autoRedefine/>
    <w:uiPriority w:val="39"/>
    <w:unhideWhenUsed/>
    <w:rsid w:val="001700F8"/>
    <w:pPr>
      <w:pBdr>
        <w:between w:val="double" w:sz="6" w:space="0" w:color="auto"/>
      </w:pBdr>
      <w:ind w:left="720"/>
    </w:pPr>
    <w:rPr>
      <w:sz w:val="20"/>
      <w:szCs w:val="20"/>
    </w:rPr>
  </w:style>
  <w:style w:type="paragraph" w:styleId="TOC6">
    <w:name w:val="toc 6"/>
    <w:basedOn w:val="Normal"/>
    <w:next w:val="Normal"/>
    <w:autoRedefine/>
    <w:uiPriority w:val="39"/>
    <w:unhideWhenUsed/>
    <w:rsid w:val="001700F8"/>
    <w:pPr>
      <w:pBdr>
        <w:between w:val="double" w:sz="6" w:space="0" w:color="auto"/>
      </w:pBdr>
      <w:ind w:left="960"/>
    </w:pPr>
    <w:rPr>
      <w:sz w:val="20"/>
      <w:szCs w:val="20"/>
    </w:rPr>
  </w:style>
  <w:style w:type="paragraph" w:styleId="TOC7">
    <w:name w:val="toc 7"/>
    <w:basedOn w:val="Normal"/>
    <w:next w:val="Normal"/>
    <w:autoRedefine/>
    <w:uiPriority w:val="39"/>
    <w:unhideWhenUsed/>
    <w:rsid w:val="001700F8"/>
    <w:pPr>
      <w:pBdr>
        <w:between w:val="double" w:sz="6" w:space="0" w:color="auto"/>
      </w:pBdr>
      <w:ind w:left="1200"/>
    </w:pPr>
    <w:rPr>
      <w:sz w:val="20"/>
      <w:szCs w:val="20"/>
    </w:rPr>
  </w:style>
  <w:style w:type="paragraph" w:styleId="TOC8">
    <w:name w:val="toc 8"/>
    <w:basedOn w:val="Normal"/>
    <w:next w:val="Normal"/>
    <w:autoRedefine/>
    <w:uiPriority w:val="39"/>
    <w:unhideWhenUsed/>
    <w:rsid w:val="001700F8"/>
    <w:pPr>
      <w:pBdr>
        <w:between w:val="double" w:sz="6" w:space="0" w:color="auto"/>
      </w:pBdr>
      <w:ind w:left="1440"/>
    </w:pPr>
    <w:rPr>
      <w:sz w:val="20"/>
      <w:szCs w:val="20"/>
    </w:rPr>
  </w:style>
  <w:style w:type="paragraph" w:styleId="TOC9">
    <w:name w:val="toc 9"/>
    <w:basedOn w:val="Normal"/>
    <w:next w:val="Normal"/>
    <w:autoRedefine/>
    <w:uiPriority w:val="39"/>
    <w:unhideWhenUsed/>
    <w:rsid w:val="001700F8"/>
    <w:pPr>
      <w:pBdr>
        <w:between w:val="double" w:sz="6" w:space="0" w:color="auto"/>
      </w:pBdr>
      <w:ind w:left="1680"/>
    </w:pPr>
    <w:rPr>
      <w:sz w:val="20"/>
      <w:szCs w:val="20"/>
    </w:rPr>
  </w:style>
  <w:style w:type="paragraph" w:styleId="Title">
    <w:name w:val="Title"/>
    <w:basedOn w:val="Normal"/>
    <w:next w:val="Normal"/>
    <w:link w:val="TitleChar"/>
    <w:uiPriority w:val="10"/>
    <w:qFormat/>
    <w:rsid w:val="001700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0F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00F8"/>
    <w:rPr>
      <w:rFonts w:asciiTheme="majorHAnsi" w:eastAsiaTheme="majorEastAsia" w:hAnsiTheme="majorHAnsi" w:cstheme="majorBidi"/>
      <w:b/>
      <w:bCs/>
      <w:color w:val="4F81BD" w:themeColor="accent1"/>
    </w:rPr>
  </w:style>
  <w:style w:type="paragraph" w:styleId="NoSpacing">
    <w:name w:val="No Spacing"/>
    <w:uiPriority w:val="1"/>
    <w:qFormat/>
    <w:rsid w:val="001700F8"/>
  </w:style>
  <w:style w:type="paragraph" w:styleId="ListParagraph">
    <w:name w:val="List Paragraph"/>
    <w:basedOn w:val="Normal"/>
    <w:uiPriority w:val="34"/>
    <w:qFormat/>
    <w:rsid w:val="00302647"/>
    <w:pPr>
      <w:ind w:left="720"/>
      <w:contextualSpacing/>
    </w:pPr>
  </w:style>
  <w:style w:type="character" w:styleId="Hyperlink">
    <w:name w:val="Hyperlink"/>
    <w:basedOn w:val="DefaultParagraphFont"/>
    <w:uiPriority w:val="99"/>
    <w:unhideWhenUsed/>
    <w:rsid w:val="004D1889"/>
    <w:rPr>
      <w:color w:val="0000FF" w:themeColor="hyperlink"/>
      <w:u w:val="single"/>
    </w:rPr>
  </w:style>
  <w:style w:type="character" w:styleId="FollowedHyperlink">
    <w:name w:val="FollowedHyperlink"/>
    <w:basedOn w:val="DefaultParagraphFont"/>
    <w:uiPriority w:val="99"/>
    <w:semiHidden/>
    <w:unhideWhenUsed/>
    <w:rsid w:val="005C4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61vtnjDFOpnliT0DA2k1-jCRKiB-eY9JZH%20hd0YQoAXo/edit" TargetMode="External"/><Relationship Id="rId12" Type="http://schemas.openxmlformats.org/officeDocument/2006/relationships/hyperlink" Target="http://docs.couchbase.com/couchbase-manual-2.0/" TargetMode="External"/><Relationship Id="rId13" Type="http://schemas.openxmlformats.org/officeDocument/2006/relationships/hyperlink" Target="https://docs.google.com/document/d/1Y_aXMUBzEvLf8PO8CJYv5eYiQmKsNYzMr6Fq30Cl6xg/edit?pli=1" TargetMode="External"/><Relationship Id="rId14" Type="http://schemas.openxmlformats.org/officeDocument/2006/relationships/hyperlink" Target="https://docs.google.com/a/melkote.com/document/d/1qZQE8pCgpcscmNDy9jpGV5g1f0U3t5cDK28NDolW_8U/edit?disco=AAAAAGh6iDQ" TargetMode="External"/><Relationship Id="rId15" Type="http://schemas.openxmlformats.org/officeDocument/2006/relationships/hyperlink" Target="https://docs.google.com/document/d/11Rm2fW9Punx4tktUkK5Re9P87N8_aUwaEJw3u7XR_UY/edit?usp=sharing&amp;pli=1" TargetMode="External"/><Relationship Id="rId16" Type="http://schemas.openxmlformats.org/officeDocument/2006/relationships/hyperlink" Target="https://docs.google.com/document/d/1pGgQCdHocyfdG61skkIeSfantCdCVmZV8hJf92ADwtk/edit?pli=1"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s://docs.google.com/document/d/1TEY_yjUMs3FT3FZkgqIZUiKziUUBGiCWFSjWOOj65Dw/edit?pli=1" TargetMode="External"/><Relationship Id="rId9" Type="http://schemas.openxmlformats.org/officeDocument/2006/relationships/hyperlink" Target="https://docs.google.com/document/d/1VespzgCKgPLFwCGRrx0VW7RC_PkSXh6cU7FSaA9gjic/edit?usp=sharing&amp;pli=1" TargetMode="External"/><Relationship Id="rId10" Type="http://schemas.openxmlformats.org/officeDocument/2006/relationships/hyperlink" Target="https://docs.google.com/document/d/11dkKjExnmtbv2onu64xYmvK2q2pb_DeAdAG2cuAJBx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580D4-93EF-0342-809A-90A086331153}">
  <ds:schemaRefs>
    <ds:schemaRef ds:uri="http://schemas.openxmlformats.org/officeDocument/2006/bibliography"/>
  </ds:schemaRefs>
</ds:datastoreItem>
</file>

<file path=customXml/itemProps2.xml><?xml version="1.0" encoding="utf-8"?>
<ds:datastoreItem xmlns:ds="http://schemas.openxmlformats.org/officeDocument/2006/customXml" ds:itemID="{A0CD27E4-F466-514F-BB9E-69F9DD11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1341</Words>
  <Characters>7644</Characters>
  <Application>Microsoft Macintosh Word</Application>
  <DocSecurity>0</DocSecurity>
  <Lines>63</Lines>
  <Paragraphs>17</Paragraphs>
  <ScaleCrop>false</ScaleCrop>
  <Company/>
  <LinksUpToDate>false</LinksUpToDate>
  <CharactersWithSpaces>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Melkote</dc:creator>
  <cp:keywords/>
  <dc:description/>
  <cp:lastModifiedBy>Sriram Melkote</cp:lastModifiedBy>
  <cp:revision>5</cp:revision>
  <dcterms:created xsi:type="dcterms:W3CDTF">2013-11-12T06:51:00Z</dcterms:created>
  <dcterms:modified xsi:type="dcterms:W3CDTF">2013-12-10T07:22:00Z</dcterms:modified>
</cp:coreProperties>
</file>